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9D" w:rsidRDefault="00987F9D">
      <w:pPr>
        <w:spacing w:line="276" w:lineRule="auto"/>
        <w:jc w:val="left"/>
        <w:rPr>
          <w:rFonts w:cs="Times New Roman"/>
          <w:b/>
          <w:bCs/>
          <w:caps/>
        </w:rPr>
      </w:pPr>
      <w:bookmarkStart w:id="0" w:name="_Toc421138760"/>
      <w:bookmarkStart w:id="1" w:name="_Ref421533128"/>
    </w:p>
    <w:p w:rsidR="009B2C86" w:rsidRPr="00582158" w:rsidRDefault="009B2C86" w:rsidP="000A651D">
      <w:pPr>
        <w:pStyle w:val="Ttulo1"/>
      </w:pPr>
      <w:r w:rsidRPr="00582158">
        <w:t xml:space="preserve">ANEXO N° </w:t>
      </w:r>
      <w:bookmarkEnd w:id="0"/>
      <w:bookmarkEnd w:id="1"/>
      <w:r w:rsidR="00F17B87">
        <w:t>1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DECLARACIÓN JURADA </w:t>
      </w:r>
    </w:p>
    <w:p w:rsidR="00304E62" w:rsidRPr="00582158" w:rsidRDefault="00032716" w:rsidP="000A651D">
      <w:pPr>
        <w:jc w:val="center"/>
        <w:rPr>
          <w:b/>
        </w:rPr>
      </w:pPr>
      <w:r>
        <w:rPr>
          <w:b/>
        </w:rPr>
        <w:t>PROYECTO PILOTO DE SUMINISTRO PARA EL RECAMBIO MASIVO DE LUMINARIAS DE ALUMBRADO PÚBLICO, COMUNA DE MEJILLONES</w:t>
      </w:r>
    </w:p>
    <w:p w:rsidR="009B2C86" w:rsidRPr="00582158" w:rsidRDefault="009B2C86" w:rsidP="00A4344E">
      <w:pPr>
        <w:jc w:val="right"/>
      </w:pPr>
      <w:r w:rsidRPr="00582158">
        <w:t>Santiago, &lt;FECHA&gt;</w:t>
      </w:r>
    </w:p>
    <w:p w:rsidR="009B2C86" w:rsidRPr="00582158" w:rsidRDefault="009B2C86" w:rsidP="000A651D">
      <w:pPr>
        <w:rPr>
          <w:b/>
        </w:rPr>
      </w:pPr>
      <w:r w:rsidRPr="00582158">
        <w:t xml:space="preserve">En concordancia con lo establecido en los </w:t>
      </w:r>
      <w:r w:rsidR="001901D5" w:rsidRPr="00A5050B">
        <w:t>numeral</w:t>
      </w:r>
      <w:r w:rsidR="000A651D" w:rsidRPr="00A5050B">
        <w:t>es 11.1 y 40</w:t>
      </w:r>
      <w:r w:rsidRPr="00A5050B">
        <w:t xml:space="preserve"> de las Bases Administrativas de Licitación para la contratación</w:t>
      </w:r>
      <w:r w:rsidRPr="00582158">
        <w:t xml:space="preserve"> del servicio de “</w:t>
      </w:r>
      <w:r w:rsidR="00032716">
        <w:t>PROYECTO PILOTO DE SUMINISTRO PARA EL RECAMBIO MASIVO DE LUMINARIAS DE ALUMBRADO PÚBLICO, COMUNA DE MEJILLONES</w:t>
      </w:r>
      <w:r w:rsidR="007E3989">
        <w:t xml:space="preserve"> </w:t>
      </w:r>
      <w:r w:rsidRPr="00582158">
        <w:t>”.</w:t>
      </w:r>
    </w:p>
    <w:p w:rsidR="009B2C86" w:rsidRPr="00582158" w:rsidRDefault="009B2C86" w:rsidP="000A651D">
      <w:r w:rsidRPr="00582158">
        <w:t>Declaro bajo juramento que la empresa que represento no incurre en ninguna de las prohibiciones o inhabilidades previstas en el artículo 4º de la Ley Nº 19.886, de Compras y Contrataciones Pública y artículo 54 de la Ley 18.575, de Bases Generales de la Administración del Estado, señalando expresamente conocer lo establecido en dichas normas legales.</w:t>
      </w:r>
    </w:p>
    <w:p w:rsidR="009B2C86" w:rsidRPr="00582158" w:rsidRDefault="009B2C86" w:rsidP="000A651D">
      <w:r w:rsidRPr="00582158">
        <w:t xml:space="preserve">Declaro bajo juramento que la empresa que represento, ha tomado total conocimiento de las especificaciones </w:t>
      </w:r>
      <w:r w:rsidR="007A11D3" w:rsidRPr="00582158">
        <w:t xml:space="preserve">y actividades </w:t>
      </w:r>
      <w:r w:rsidRPr="00582158">
        <w:t>de esta Licitación y</w:t>
      </w:r>
      <w:r w:rsidR="007A11D3" w:rsidRPr="00582158">
        <w:t>,</w:t>
      </w:r>
      <w:r w:rsidRPr="00582158">
        <w:t xml:space="preserve"> respecto de las cuales me obligo a respetar, cabal e íntegramente, y en todas sus partes.</w:t>
      </w:r>
    </w:p>
    <w:p w:rsidR="008F5A99" w:rsidRDefault="008F5A99" w:rsidP="000A651D"/>
    <w:p w:rsidR="00032716" w:rsidRPr="00582158" w:rsidRDefault="00032716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9B2C86" w:rsidRPr="00582158" w:rsidTr="009B2C86">
        <w:trPr>
          <w:jc w:val="center"/>
        </w:trPr>
        <w:tc>
          <w:tcPr>
            <w:tcW w:w="6396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</w:p>
        </w:tc>
      </w:tr>
      <w:tr w:rsidR="009B2C86" w:rsidRPr="00582158" w:rsidTr="009B2C86">
        <w:trPr>
          <w:jc w:val="center"/>
        </w:trPr>
        <w:tc>
          <w:tcPr>
            <w:tcW w:w="6396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Nombre Completo o Razón Social del Oferente, RUT</w:t>
            </w:r>
          </w:p>
        </w:tc>
      </w:tr>
    </w:tbl>
    <w:p w:rsidR="008F5A99" w:rsidRPr="00582158" w:rsidRDefault="008F5A99" w:rsidP="000A651D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9B2C86" w:rsidRPr="00582158" w:rsidTr="009B2C86">
        <w:trPr>
          <w:jc w:val="center"/>
        </w:trPr>
        <w:tc>
          <w:tcPr>
            <w:tcW w:w="2835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Firma</w:t>
            </w:r>
          </w:p>
        </w:tc>
      </w:tr>
    </w:tbl>
    <w:p w:rsidR="00530CAC" w:rsidRPr="00582158" w:rsidRDefault="00530CAC" w:rsidP="008541B0">
      <w:bookmarkStart w:id="2" w:name="_Ref421536235"/>
    </w:p>
    <w:p w:rsidR="009B2C86" w:rsidRPr="00582158" w:rsidRDefault="009B2C86" w:rsidP="000A651D">
      <w:pPr>
        <w:pStyle w:val="Ttulo1"/>
        <w:rPr>
          <w:noProof/>
        </w:rPr>
      </w:pPr>
      <w:r w:rsidRPr="00582158">
        <w:lastRenderedPageBreak/>
        <w:t xml:space="preserve">ANEXO N° </w:t>
      </w:r>
      <w:bookmarkEnd w:id="2"/>
      <w:r w:rsidR="00F17B87">
        <w:t>2</w:t>
      </w:r>
    </w:p>
    <w:p w:rsidR="009B2C86" w:rsidRPr="00582158" w:rsidRDefault="009B2C86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IDENTIFICACIÓN DEL OFERENTE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406"/>
      </w:tblGrid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>OFERENTE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 xml:space="preserve">Razón Social 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Nombre de fantasía/siglas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Rut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Domicilio (empresa)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 xml:space="preserve">REPRESENTANTE LEGAL </w:t>
            </w:r>
            <w:r w:rsidRPr="00582158">
              <w:rPr>
                <w:rStyle w:val="Refdenotaalpie"/>
                <w:b/>
                <w:bCs/>
                <w:color w:val="FFFFFF"/>
                <w:lang w:val="es-CL" w:eastAsia="es-CL"/>
              </w:rPr>
              <w:footnoteReference w:id="1"/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Nombre completo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Cédula de identidad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Nacionalidad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Profesión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Estado civil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Cargo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Del="00104BD5" w:rsidRDefault="001305B2" w:rsidP="009B00D5">
            <w:pPr>
              <w:spacing w:after="0"/>
            </w:pPr>
            <w:r w:rsidRPr="00582158">
              <w:t>Teléfono/celular</w:t>
            </w:r>
          </w:p>
        </w:tc>
        <w:tc>
          <w:tcPr>
            <w:tcW w:w="5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E-mail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>APODERADO HABILITADO PARA RECIBIR NOTIFICACIONES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Nombre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Del="00104BD5" w:rsidRDefault="001305B2" w:rsidP="009B00D5">
            <w:pPr>
              <w:spacing w:after="0"/>
            </w:pPr>
            <w:r w:rsidRPr="00582158">
              <w:t>Teléfono/celular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E-mail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</w:tbl>
    <w:p w:rsidR="009B2C86" w:rsidRPr="00582158" w:rsidRDefault="009B2C86" w:rsidP="000A651D">
      <w:pPr>
        <w:spacing w:after="0"/>
      </w:pPr>
    </w:p>
    <w:p w:rsidR="00F54485" w:rsidRPr="00582158" w:rsidRDefault="00F54485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F54485" w:rsidRPr="00582158" w:rsidTr="007C086E">
        <w:trPr>
          <w:jc w:val="center"/>
        </w:trPr>
        <w:tc>
          <w:tcPr>
            <w:tcW w:w="6396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</w:p>
        </w:tc>
      </w:tr>
      <w:tr w:rsidR="00F54485" w:rsidRPr="00582158" w:rsidTr="007C086E">
        <w:trPr>
          <w:jc w:val="center"/>
        </w:trPr>
        <w:tc>
          <w:tcPr>
            <w:tcW w:w="6396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Nombre Completo o Razón Social del Oferente, RUT</w:t>
            </w:r>
          </w:p>
        </w:tc>
      </w:tr>
    </w:tbl>
    <w:p w:rsidR="00F54485" w:rsidRPr="00582158" w:rsidRDefault="00F54485" w:rsidP="00F54485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F54485" w:rsidRPr="00582158" w:rsidTr="007C086E">
        <w:trPr>
          <w:jc w:val="center"/>
        </w:trPr>
        <w:tc>
          <w:tcPr>
            <w:tcW w:w="2835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Firma</w:t>
            </w:r>
          </w:p>
        </w:tc>
      </w:tr>
    </w:tbl>
    <w:p w:rsidR="009B2C86" w:rsidRPr="00582158" w:rsidRDefault="009B2C86" w:rsidP="009D0885">
      <w:pPr>
        <w:sectPr w:rsidR="009B2C86" w:rsidRPr="00582158" w:rsidSect="004256FE">
          <w:footerReference w:type="default" r:id="rId9"/>
          <w:pgSz w:w="12240" w:h="15840"/>
          <w:pgMar w:top="1418" w:right="1701" w:bottom="1418" w:left="1701" w:header="709" w:footer="709" w:gutter="0"/>
          <w:pgNumType w:start="86"/>
          <w:cols w:space="708"/>
          <w:docGrid w:linePitch="360"/>
        </w:sectPr>
      </w:pPr>
    </w:p>
    <w:p w:rsidR="009B2C86" w:rsidRPr="00582158" w:rsidRDefault="009B2C86" w:rsidP="009D0885">
      <w:pPr>
        <w:pStyle w:val="Ttulo1"/>
        <w:rPr>
          <w:rFonts w:cs="Arial"/>
        </w:rPr>
      </w:pPr>
      <w:bookmarkStart w:id="3" w:name="_Toc421138762"/>
      <w:bookmarkStart w:id="4" w:name="_Ref421533149"/>
      <w:r w:rsidRPr="00582158">
        <w:lastRenderedPageBreak/>
        <w:t xml:space="preserve">ANEXO N° </w:t>
      </w:r>
      <w:r w:rsidR="00F17B87">
        <w:t>3</w:t>
      </w:r>
      <w:bookmarkEnd w:id="3"/>
      <w:bookmarkEnd w:id="4"/>
    </w:p>
    <w:p w:rsidR="009B2C86" w:rsidRPr="00582158" w:rsidRDefault="006D4D74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EXPERIENCIA DEL OFERENTE EN TRABAJOS SIMILARES</w:t>
      </w:r>
    </w:p>
    <w:p w:rsidR="009B2C86" w:rsidRPr="00582158" w:rsidRDefault="009B2C86" w:rsidP="000A651D">
      <w:pPr>
        <w:spacing w:after="0"/>
      </w:pPr>
      <w:r w:rsidRPr="00582158">
        <w:t>INCLUIR DATOS DE CONTACTO DEL CLIENTE explícitamente no solo en pie de página.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3107"/>
        <w:gridCol w:w="1613"/>
        <w:gridCol w:w="2200"/>
        <w:gridCol w:w="1589"/>
        <w:gridCol w:w="1589"/>
        <w:gridCol w:w="1586"/>
      </w:tblGrid>
      <w:tr w:rsidR="009B2C86" w:rsidRPr="00582158" w:rsidTr="009B2C86">
        <w:trPr>
          <w:trHeight w:val="831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Cliente</w:t>
            </w:r>
            <w:r w:rsidRPr="00582158">
              <w:rPr>
                <w:sz w:val="20"/>
                <w:vertAlign w:val="superscript"/>
              </w:rPr>
              <w:footnoteReference w:id="2"/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Nombre y Descripción del Servicio</w:t>
            </w:r>
            <w:r w:rsidRPr="00582158">
              <w:rPr>
                <w:sz w:val="20"/>
                <w:vertAlign w:val="superscript"/>
              </w:rPr>
              <w:footnoteReference w:id="3"/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Período de Ejecución</w:t>
            </w:r>
            <w:r w:rsidRPr="00582158">
              <w:rPr>
                <w:rStyle w:val="Refdenotaalpie"/>
                <w:sz w:val="20"/>
              </w:rPr>
              <w:footnoteReference w:id="4"/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 xml:space="preserve">Tipo de Servicio </w:t>
            </w:r>
            <w:r w:rsidRPr="00582158">
              <w:rPr>
                <w:rStyle w:val="Refdenotaalpie"/>
                <w:rFonts w:eastAsiaTheme="majorEastAsia"/>
                <w:sz w:val="20"/>
              </w:rPr>
              <w:footnoteReference w:id="5"/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8F5A99" w:rsidP="008F5A99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Cantidad de Luminarias (excluyendo LED</w:t>
            </w:r>
            <w:r w:rsidR="009B2C86" w:rsidRPr="00582158">
              <w:rPr>
                <w:sz w:val="20"/>
              </w:rPr>
              <w:t>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Cantidad de Luminarias (sólo LED)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Acreditación Experiencia</w:t>
            </w:r>
            <w:r w:rsidRPr="00582158">
              <w:rPr>
                <w:rStyle w:val="Refdenotaalpie"/>
                <w:sz w:val="20"/>
              </w:rPr>
              <w:footnoteReference w:id="6"/>
            </w:r>
          </w:p>
        </w:tc>
      </w:tr>
      <w:tr w:rsidR="009B2C86" w:rsidRPr="00582158" w:rsidTr="009B2C86"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</w:tr>
    </w:tbl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1338"/>
        <w:gridCol w:w="5537"/>
      </w:tblGrid>
      <w:tr w:rsidR="009B2C86" w:rsidRPr="00582158" w:rsidTr="009D0885">
        <w:trPr>
          <w:trHeight w:val="441"/>
          <w:jc w:val="center"/>
        </w:trPr>
        <w:tc>
          <w:tcPr>
            <w:tcW w:w="2400" w:type="pct"/>
          </w:tcPr>
          <w:p w:rsidR="009B2C86" w:rsidRPr="00582158" w:rsidRDefault="009B2C86" w:rsidP="008F5A99">
            <w:pPr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506" w:type="pct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4" w:type="pct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</w:tr>
      <w:tr w:rsidR="009B2C86" w:rsidRPr="00A5050B" w:rsidTr="009D0885">
        <w:trPr>
          <w:trHeight w:val="840"/>
          <w:jc w:val="center"/>
        </w:trPr>
        <w:tc>
          <w:tcPr>
            <w:tcW w:w="2400" w:type="pct"/>
          </w:tcPr>
          <w:p w:rsidR="009D0885" w:rsidRPr="00A5050B" w:rsidRDefault="009D0885" w:rsidP="009D0885">
            <w:pPr>
              <w:pBdr>
                <w:bottom w:val="single" w:sz="12" w:space="1" w:color="auto"/>
              </w:pBdr>
              <w:jc w:val="center"/>
              <w:rPr>
                <w:sz w:val="22"/>
                <w:szCs w:val="22"/>
              </w:rPr>
            </w:pPr>
          </w:p>
          <w:p w:rsidR="009B2C86" w:rsidRPr="00A5050B" w:rsidRDefault="009B2C86" w:rsidP="009D0885">
            <w:pPr>
              <w:jc w:val="center"/>
              <w:rPr>
                <w:sz w:val="22"/>
                <w:szCs w:val="22"/>
              </w:rPr>
            </w:pPr>
            <w:r w:rsidRPr="00A5050B">
              <w:rPr>
                <w:sz w:val="22"/>
                <w:szCs w:val="22"/>
              </w:rPr>
              <w:t xml:space="preserve">Nombre Oferente y </w:t>
            </w:r>
            <w:r w:rsidR="008309E2" w:rsidRPr="00A5050B">
              <w:rPr>
                <w:sz w:val="22"/>
                <w:szCs w:val="22"/>
              </w:rPr>
              <w:t>R</w:t>
            </w:r>
            <w:r w:rsidRPr="00A5050B">
              <w:rPr>
                <w:sz w:val="22"/>
                <w:szCs w:val="22"/>
              </w:rPr>
              <w:t>epresentante Legal</w:t>
            </w:r>
          </w:p>
        </w:tc>
        <w:tc>
          <w:tcPr>
            <w:tcW w:w="506" w:type="pct"/>
          </w:tcPr>
          <w:p w:rsidR="009B2C86" w:rsidRPr="00A5050B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4" w:type="pct"/>
          </w:tcPr>
          <w:p w:rsidR="009B2C86" w:rsidRPr="00A5050B" w:rsidRDefault="009D0885" w:rsidP="000A651D">
            <w:pPr>
              <w:jc w:val="center"/>
              <w:rPr>
                <w:sz w:val="22"/>
                <w:szCs w:val="22"/>
              </w:rPr>
            </w:pPr>
            <w:r w:rsidRPr="00A5050B">
              <w:rPr>
                <w:sz w:val="22"/>
                <w:szCs w:val="22"/>
              </w:rPr>
              <w:t>________________________</w:t>
            </w:r>
            <w:r w:rsidRPr="00A5050B">
              <w:rPr>
                <w:sz w:val="22"/>
                <w:szCs w:val="22"/>
              </w:rPr>
              <w:br/>
            </w:r>
            <w:r w:rsidR="009B2C86" w:rsidRPr="00A5050B">
              <w:rPr>
                <w:sz w:val="22"/>
                <w:szCs w:val="22"/>
              </w:rPr>
              <w:t>Firma del Representante Legal</w:t>
            </w:r>
          </w:p>
        </w:tc>
      </w:tr>
    </w:tbl>
    <w:p w:rsidR="009D0885" w:rsidRPr="00A5050B" w:rsidRDefault="009D0885" w:rsidP="000A651D">
      <w:pPr>
        <w:spacing w:after="0"/>
      </w:pPr>
    </w:p>
    <w:p w:rsidR="009B2C86" w:rsidRPr="00A5050B" w:rsidRDefault="009B2C86" w:rsidP="000A651D">
      <w:pPr>
        <w:spacing w:after="0"/>
      </w:pPr>
      <w:r w:rsidRPr="00A5050B">
        <w:t>Fecha: ____________________</w:t>
      </w:r>
    </w:p>
    <w:p w:rsidR="009B2C86" w:rsidRPr="00582158" w:rsidRDefault="009B2C86" w:rsidP="00263408">
      <w:pPr>
        <w:pStyle w:val="Ttulo1"/>
      </w:pPr>
      <w:bookmarkStart w:id="5" w:name="_Toc421138764"/>
      <w:bookmarkStart w:id="6" w:name="_Ref421532491"/>
      <w:r w:rsidRPr="00582158">
        <w:lastRenderedPageBreak/>
        <w:t xml:space="preserve">ANEXO N° </w:t>
      </w:r>
      <w:bookmarkEnd w:id="5"/>
      <w:bookmarkEnd w:id="6"/>
      <w:r w:rsidR="00F17B87">
        <w:t>4</w:t>
      </w:r>
    </w:p>
    <w:p w:rsidR="009B2C86" w:rsidRPr="00582158" w:rsidRDefault="006D4D74" w:rsidP="000A651D">
      <w:pPr>
        <w:jc w:val="left"/>
        <w:rPr>
          <w:b/>
          <w:lang w:val="es-CL"/>
        </w:rPr>
      </w:pPr>
      <w:r w:rsidRPr="00582158">
        <w:rPr>
          <w:b/>
          <w:lang w:val="es-CL"/>
        </w:rPr>
        <w:t>1. EQUIPO DE PROFESIONALES EVALUABLES</w:t>
      </w:r>
      <w:r w:rsidR="0087768B" w:rsidRPr="00582158">
        <w:rPr>
          <w:b/>
          <w:vertAlign w:val="superscript"/>
          <w:lang w:val="es-CL"/>
        </w:rPr>
        <w:footnoteReference w:id="7"/>
      </w:r>
      <w:r w:rsidRPr="00582158">
        <w:rPr>
          <w:b/>
          <w:lang w:val="es-CL"/>
        </w:rPr>
        <w:t xml:space="preserve"> QUE SE DESEMPEÑARÁN EN EL 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417"/>
        <w:gridCol w:w="2551"/>
        <w:gridCol w:w="2551"/>
        <w:gridCol w:w="1846"/>
        <w:gridCol w:w="1843"/>
        <w:gridCol w:w="1769"/>
      </w:tblGrid>
      <w:tr w:rsidR="00933EC9" w:rsidRPr="00582158" w:rsidTr="0087768B">
        <w:trPr>
          <w:cantSplit/>
          <w:trHeight w:val="1414"/>
        </w:trPr>
        <w:tc>
          <w:tcPr>
            <w:tcW w:w="470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Nombre completo 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Profesión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8"/>
            </w:r>
          </w:p>
        </w:tc>
        <w:tc>
          <w:tcPr>
            <w:tcW w:w="965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Rol dentro del Proyecto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9"/>
            </w:r>
          </w:p>
        </w:tc>
        <w:tc>
          <w:tcPr>
            <w:tcW w:w="965" w:type="pct"/>
            <w:shd w:val="clear" w:color="auto" w:fill="C0C0C0"/>
            <w:vAlign w:val="center"/>
          </w:tcPr>
          <w:p w:rsidR="009B2C86" w:rsidRPr="00582158" w:rsidRDefault="00F404E0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Meses </w:t>
            </w:r>
            <w:r w:rsidR="009B2C86" w:rsidRPr="00582158">
              <w:rPr>
                <w:sz w:val="20"/>
                <w:lang w:val="es-MX" w:eastAsia="es-MX"/>
              </w:rPr>
              <w:t>de experiencia laboral en temas asociados a su rol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Relación contractual</w:t>
            </w:r>
          </w:p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con el Oferente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10"/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presenciales</w:t>
            </w:r>
            <w:r w:rsidRPr="00582158">
              <w:rPr>
                <w:rStyle w:val="Refdenotaalpie"/>
                <w:rFonts w:eastAsiaTheme="majorEastAsia"/>
                <w:color w:val="000000"/>
                <w:sz w:val="20"/>
                <w:lang w:val="es-MX"/>
              </w:rPr>
              <w:footnoteReference w:id="11"/>
            </w:r>
            <w:r w:rsidR="005B7A9B" w:rsidRPr="00582158">
              <w:rPr>
                <w:sz w:val="20"/>
                <w:lang w:val="es-MX" w:eastAsia="es-MX"/>
              </w:rPr>
              <w:t xml:space="preserve"> </w:t>
            </w:r>
            <w:r w:rsidRPr="00582158">
              <w:rPr>
                <w:sz w:val="20"/>
                <w:lang w:val="es-MX" w:eastAsia="es-MX"/>
              </w:rPr>
              <w:t>comprometidas con el Proyecto.</w:t>
            </w:r>
          </w:p>
        </w:tc>
        <w:tc>
          <w:tcPr>
            <w:tcW w:w="669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no presenciales comprometidas con el Proyecto.</w:t>
            </w: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Jefe de Proyecto</w:t>
            </w:r>
            <w:r>
              <w:rPr>
                <w:sz w:val="20"/>
                <w:lang w:val="es-MX" w:eastAsia="es-MX"/>
              </w:rPr>
              <w:t xml:space="preserve"> 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Supervisor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2"/>
            </w:r>
            <w:r w:rsidRPr="00582158">
              <w:rPr>
                <w:sz w:val="20"/>
                <w:lang w:val="es-MX" w:eastAsia="es-MX"/>
              </w:rPr>
              <w:t xml:space="preserve"> encargado de obra 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Experto en prevención de riesgos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</w:tbl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3"/>
        <w:gridCol w:w="1843"/>
        <w:gridCol w:w="5534"/>
      </w:tblGrid>
      <w:tr w:rsidR="009B2C86" w:rsidRPr="00582158" w:rsidTr="007B1C1F">
        <w:trPr>
          <w:jc w:val="center"/>
        </w:trPr>
        <w:tc>
          <w:tcPr>
            <w:tcW w:w="2210" w:type="pct"/>
            <w:tcBorders>
              <w:bottom w:val="single" w:sz="4" w:space="0" w:color="auto"/>
            </w:tcBorders>
          </w:tcPr>
          <w:p w:rsidR="007E3989" w:rsidRPr="00582158" w:rsidRDefault="007E3989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97" w:type="pct"/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bottom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</w:tr>
      <w:tr w:rsidR="009B2C86" w:rsidRPr="00582158" w:rsidTr="007B1C1F">
        <w:trPr>
          <w:jc w:val="center"/>
        </w:trPr>
        <w:tc>
          <w:tcPr>
            <w:tcW w:w="2210" w:type="pct"/>
            <w:tcBorders>
              <w:top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8F5A99" w:rsidRPr="00582158" w:rsidRDefault="008F5A99" w:rsidP="008F5A99">
      <w:pPr>
        <w:spacing w:line="240" w:lineRule="auto"/>
      </w:pPr>
    </w:p>
    <w:p w:rsidR="009B2C86" w:rsidRPr="00582158" w:rsidRDefault="009B2C86" w:rsidP="000A651D">
      <w:r w:rsidRPr="00582158">
        <w:t>Fecha:</w:t>
      </w:r>
      <w:r w:rsidR="008F5A99" w:rsidRPr="00582158">
        <w:t xml:space="preserve"> </w:t>
      </w:r>
      <w:r w:rsidRPr="00582158">
        <w:t>____________________</w:t>
      </w:r>
    </w:p>
    <w:p w:rsidR="005B7A9B" w:rsidRPr="00582158" w:rsidRDefault="009B2C86" w:rsidP="000A651D">
      <w:pPr>
        <w:jc w:val="left"/>
        <w:rPr>
          <w:b/>
          <w:lang w:val="es-CL"/>
        </w:rPr>
      </w:pPr>
      <w:r w:rsidRPr="00582158">
        <w:br w:type="page"/>
      </w:r>
      <w:r w:rsidR="002940C3" w:rsidRPr="00582158">
        <w:rPr>
          <w:b/>
          <w:lang w:val="es-CL"/>
        </w:rPr>
        <w:lastRenderedPageBreak/>
        <w:t>2. EQUIPO DE PROFESIONALES NO EVALUABLES QUE SE DESEMPEÑARÁN EN EL 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2834"/>
        <w:gridCol w:w="2670"/>
        <w:gridCol w:w="1666"/>
        <w:gridCol w:w="2168"/>
        <w:gridCol w:w="2083"/>
      </w:tblGrid>
      <w:tr w:rsidR="00326923" w:rsidRPr="00582158" w:rsidTr="00326923">
        <w:trPr>
          <w:cantSplit/>
          <w:trHeight w:val="1414"/>
        </w:trPr>
        <w:tc>
          <w:tcPr>
            <w:tcW w:w="68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Nombre completo 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3"/>
            </w:r>
          </w:p>
        </w:tc>
        <w:tc>
          <w:tcPr>
            <w:tcW w:w="1072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Rol dentro del Proyecto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4"/>
            </w:r>
          </w:p>
        </w:tc>
        <w:tc>
          <w:tcPr>
            <w:tcW w:w="101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Años de experiencia laboral en temas asociados a su rol</w:t>
            </w:r>
          </w:p>
        </w:tc>
        <w:tc>
          <w:tcPr>
            <w:tcW w:w="63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Relación contractual</w:t>
            </w:r>
          </w:p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con el Oferente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15"/>
            </w:r>
          </w:p>
        </w:tc>
        <w:tc>
          <w:tcPr>
            <w:tcW w:w="82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presenciales</w:t>
            </w:r>
            <w:r w:rsidRPr="00582158">
              <w:rPr>
                <w:rStyle w:val="Refdenotaalpie"/>
                <w:rFonts w:eastAsiaTheme="majorEastAsia"/>
                <w:color w:val="000000"/>
                <w:sz w:val="20"/>
                <w:lang w:val="es-MX"/>
              </w:rPr>
              <w:footnoteReference w:id="16"/>
            </w:r>
            <w:r w:rsidRPr="00582158">
              <w:rPr>
                <w:sz w:val="20"/>
                <w:lang w:val="es-MX" w:eastAsia="es-MX"/>
              </w:rPr>
              <w:t xml:space="preserve"> comprometidas con el Proyecto.</w:t>
            </w:r>
          </w:p>
        </w:tc>
        <w:tc>
          <w:tcPr>
            <w:tcW w:w="788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no presenciales comprometidas con el Proyecto.</w:t>
            </w: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Jefe de Grupo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/>
              </w:rPr>
              <w:t>Maestro Liniero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Maestro Liniero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Proyectista de Terreno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Chofer operador de camión </w:t>
            </w:r>
            <w:proofErr w:type="spellStart"/>
            <w:r w:rsidRPr="00582158">
              <w:rPr>
                <w:sz w:val="20"/>
                <w:lang w:val="es-MX" w:eastAsia="es-MX"/>
              </w:rPr>
              <w:t>hidro</w:t>
            </w:r>
            <w:proofErr w:type="spellEnd"/>
            <w:r w:rsidRPr="00582158">
              <w:rPr>
                <w:sz w:val="20"/>
                <w:lang w:val="es-MX" w:eastAsia="es-MX"/>
              </w:rPr>
              <w:t>-elevador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Bodeguero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</w:tbl>
    <w:p w:rsidR="005B7A9B" w:rsidRPr="00582158" w:rsidRDefault="005B7A9B" w:rsidP="000A651D"/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2"/>
        <w:gridCol w:w="1844"/>
        <w:gridCol w:w="5534"/>
      </w:tblGrid>
      <w:tr w:rsidR="005B7A9B" w:rsidRPr="00582158" w:rsidTr="002940C3">
        <w:trPr>
          <w:jc w:val="center"/>
        </w:trPr>
        <w:tc>
          <w:tcPr>
            <w:tcW w:w="2209" w:type="pct"/>
            <w:tcBorders>
              <w:bottom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97" w:type="pct"/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bottom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</w:tr>
      <w:tr w:rsidR="005B7A9B" w:rsidRPr="00582158" w:rsidTr="002940C3">
        <w:trPr>
          <w:jc w:val="center"/>
        </w:trPr>
        <w:tc>
          <w:tcPr>
            <w:tcW w:w="2209" w:type="pct"/>
            <w:tcBorders>
              <w:top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5B7A9B" w:rsidRPr="00582158" w:rsidRDefault="005B7A9B" w:rsidP="000A651D">
      <w:pPr>
        <w:rPr>
          <w:sz w:val="20"/>
        </w:rPr>
      </w:pPr>
      <w:r w:rsidRPr="00582158">
        <w:rPr>
          <w:sz w:val="20"/>
        </w:rPr>
        <w:t>Fecha</w:t>
      </w:r>
      <w:proofErr w:type="gramStart"/>
      <w:r w:rsidRPr="00582158">
        <w:rPr>
          <w:sz w:val="20"/>
        </w:rPr>
        <w:t>:_</w:t>
      </w:r>
      <w:proofErr w:type="gramEnd"/>
      <w:r w:rsidRPr="00582158">
        <w:rPr>
          <w:sz w:val="20"/>
        </w:rPr>
        <w:t>___________________</w:t>
      </w:r>
    </w:p>
    <w:p w:rsidR="00FC1B93" w:rsidRPr="00582158" w:rsidRDefault="005D2FF6" w:rsidP="000A651D">
      <w:pPr>
        <w:jc w:val="left"/>
        <w:rPr>
          <w:b/>
          <w:lang w:val="es-CL"/>
        </w:rPr>
      </w:pPr>
      <w:r w:rsidRPr="00582158">
        <w:rPr>
          <w:b/>
          <w:lang w:val="es-CL"/>
        </w:rPr>
        <w:lastRenderedPageBreak/>
        <w:t xml:space="preserve">3. </w:t>
      </w:r>
      <w:r w:rsidR="00FC1B93" w:rsidRPr="00582158">
        <w:rPr>
          <w:b/>
          <w:lang w:val="es-CL"/>
        </w:rPr>
        <w:t>FORMATO REFERENCIAL DE ORGANIGRAMA</w:t>
      </w:r>
    </w:p>
    <w:p w:rsidR="009B2C86" w:rsidRPr="00582158" w:rsidRDefault="009B2C86" w:rsidP="000A651D">
      <w:r w:rsidRPr="00582158">
        <w:rPr>
          <w:noProof/>
          <w:lang w:val="es-CL" w:eastAsia="es-CL"/>
        </w:rPr>
        <w:drawing>
          <wp:inline distT="0" distB="0" distL="0" distR="0" wp14:anchorId="60883749" wp14:editId="64BDC97A">
            <wp:extent cx="6953250" cy="436245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B2C86" w:rsidRPr="00582158" w:rsidRDefault="009B2C86" w:rsidP="000A651D">
      <w:pPr>
        <w:rPr>
          <w:lang w:val="es-MX" w:eastAsia="es-MX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2"/>
        <w:gridCol w:w="1844"/>
        <w:gridCol w:w="5534"/>
      </w:tblGrid>
      <w:tr w:rsidR="00F54485" w:rsidRPr="00582158" w:rsidTr="007C086E">
        <w:trPr>
          <w:jc w:val="center"/>
        </w:trPr>
        <w:tc>
          <w:tcPr>
            <w:tcW w:w="2209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F54485" w:rsidRPr="00582158" w:rsidRDefault="00F54485" w:rsidP="000A651D">
      <w:pPr>
        <w:rPr>
          <w:lang w:val="es-MX" w:eastAsia="es-MX"/>
        </w:rPr>
        <w:sectPr w:rsidR="00F54485" w:rsidRPr="00582158" w:rsidSect="009B2C8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</w:pPr>
      <w:bookmarkStart w:id="7" w:name="_Toc421138765"/>
      <w:r w:rsidRPr="00582158">
        <w:lastRenderedPageBreak/>
        <w:t xml:space="preserve">ANEXO N° </w:t>
      </w:r>
      <w:bookmarkEnd w:id="7"/>
      <w:r w:rsidR="00F17B87">
        <w:t>5</w:t>
      </w:r>
    </w:p>
    <w:p w:rsidR="009B2C86" w:rsidRPr="00582158" w:rsidRDefault="009B2C86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CURRICULUM VITAE RESUMIDO</w:t>
      </w:r>
      <w:r w:rsidRPr="00582158">
        <w:rPr>
          <w:b/>
          <w:vertAlign w:val="superscript"/>
          <w:lang w:val="es-CL"/>
        </w:rPr>
        <w:footnoteReference w:id="1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6112"/>
      </w:tblGrid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Nombre Completo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RUT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Fecha de Nacimiento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Profesión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Cargo en la Empresa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</w:tbl>
    <w:p w:rsidR="009B2C86" w:rsidRPr="00582158" w:rsidRDefault="009B2C86" w:rsidP="000A651D">
      <w:pPr>
        <w:pStyle w:val="Prrafodelist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9B2C86" w:rsidRPr="00582158" w:rsidTr="009B2C86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C86" w:rsidRPr="00582158" w:rsidRDefault="009B2C86" w:rsidP="000A651D">
            <w:pPr>
              <w:rPr>
                <w:caps/>
                <w:color w:val="000000"/>
              </w:rPr>
            </w:pPr>
            <w:r w:rsidRPr="00582158">
              <w:rPr>
                <w:lang w:val="es-MX" w:eastAsia="es-MX"/>
              </w:rPr>
              <w:t>DESCRIPCIÓN PERFIL PROFESIONAL</w:t>
            </w:r>
          </w:p>
        </w:tc>
      </w:tr>
      <w:tr w:rsidR="009B2C86" w:rsidRPr="00582158" w:rsidTr="009B2C86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/>
        </w:tc>
      </w:tr>
    </w:tbl>
    <w:p w:rsidR="009B2C86" w:rsidRPr="00582158" w:rsidRDefault="009B2C86" w:rsidP="000A65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992"/>
        <w:gridCol w:w="1487"/>
        <w:gridCol w:w="1349"/>
        <w:gridCol w:w="1356"/>
        <w:gridCol w:w="76"/>
      </w:tblGrid>
      <w:tr w:rsidR="009B2C86" w:rsidRPr="00582158" w:rsidTr="009B2C86">
        <w:trPr>
          <w:trHeight w:val="591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 xml:space="preserve">Experiencia (detallar los Proyectos en los que ha participado, con características similares a las solicitadas en las presentes Bases). </w:t>
            </w:r>
            <w:r w:rsidRPr="00582158">
              <w:rPr>
                <w:sz w:val="20"/>
              </w:rPr>
              <w:t xml:space="preserve">Deberá indicar al menos: </w:t>
            </w:r>
            <w:r w:rsidRPr="00582158">
              <w:rPr>
                <w:sz w:val="20"/>
                <w:lang w:val="es-MX" w:eastAsia="es-MX"/>
              </w:rPr>
              <w:t>nombre y descripción del servicio, período de ejecución, tipo de servicio y cantidad de Luminarias (explicitando</w:t>
            </w:r>
            <w:r w:rsidR="00137685" w:rsidRPr="00582158">
              <w:rPr>
                <w:sz w:val="20"/>
                <w:lang w:val="es-MX" w:eastAsia="es-MX"/>
              </w:rPr>
              <w:t xml:space="preserve"> </w:t>
            </w:r>
            <w:r w:rsidRPr="00582158">
              <w:rPr>
                <w:sz w:val="20"/>
                <w:lang w:val="es-MX" w:eastAsia="es-MX"/>
              </w:rPr>
              <w:t>si son LED).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8F5A99" w:rsidP="000A651D">
            <w:pPr>
              <w:spacing w:after="0"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otras tecnologías (excluye LED</w:t>
            </w:r>
            <w:r w:rsidR="009B2C86" w:rsidRPr="00582158">
              <w:rPr>
                <w:sz w:val="20"/>
                <w:lang w:val="es-MX" w:eastAsia="es-MX"/>
              </w:rPr>
              <w:t>)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51483F" w:rsidP="000A651D">
            <w:pPr>
              <w:spacing w:after="0"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Luminaria</w:t>
            </w:r>
            <w:r w:rsidR="008F5A99" w:rsidRPr="00582158">
              <w:rPr>
                <w:sz w:val="20"/>
                <w:lang w:val="es-MX" w:eastAsia="es-MX"/>
              </w:rPr>
              <w:t>s LED</w:t>
            </w:r>
          </w:p>
        </w:tc>
      </w:tr>
      <w:tr w:rsidR="009B2C86" w:rsidRPr="00582158" w:rsidTr="009B2C86">
        <w:trPr>
          <w:trHeight w:val="410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1.-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416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2.-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409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7B1C1F" w:rsidP="007B1C1F">
            <w:pPr>
              <w:spacing w:after="0"/>
              <w:jc w:val="left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3.-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591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7B1C1F" w:rsidP="000A651D">
            <w:pPr>
              <w:spacing w:after="0"/>
              <w:jc w:val="left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N.-</w:t>
            </w:r>
          </w:p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….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6" w:type="dxa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992" w:type="dxa"/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419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</w:tr>
      <w:tr w:rsidR="009B2C86" w:rsidRPr="00582158" w:rsidTr="009B2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6" w:type="dxa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  <w:r w:rsidRPr="00582158">
              <w:rPr>
                <w:sz w:val="20"/>
                <w:lang w:eastAsia="es-MX"/>
              </w:rPr>
              <w:t>Nombre Oferente y Representante Legal</w:t>
            </w:r>
          </w:p>
        </w:tc>
        <w:tc>
          <w:tcPr>
            <w:tcW w:w="992" w:type="dxa"/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419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  <w:r w:rsidRPr="00582158">
              <w:rPr>
                <w:sz w:val="20"/>
                <w:lang w:eastAsia="es-MX"/>
              </w:rPr>
              <w:t>Firma del Representante Legal</w:t>
            </w:r>
          </w:p>
        </w:tc>
      </w:tr>
    </w:tbl>
    <w:p w:rsidR="007B1C1F" w:rsidRPr="00582158" w:rsidRDefault="007B1C1F" w:rsidP="008766BD">
      <w:bookmarkStart w:id="8" w:name="_Toc421138766"/>
    </w:p>
    <w:p w:rsidR="007B1C1F" w:rsidRPr="00582158" w:rsidRDefault="007B1C1F">
      <w:pPr>
        <w:spacing w:line="276" w:lineRule="auto"/>
        <w:jc w:val="left"/>
        <w:rPr>
          <w:rFonts w:cs="Times New Roman"/>
          <w:b/>
          <w:bCs/>
          <w:caps/>
        </w:rPr>
      </w:pPr>
      <w:r w:rsidRPr="00582158">
        <w:br w:type="page"/>
      </w:r>
    </w:p>
    <w:p w:rsidR="009B2C86" w:rsidRPr="00582158" w:rsidRDefault="009B2C86" w:rsidP="000A651D">
      <w:pPr>
        <w:pStyle w:val="Ttulo1"/>
        <w:rPr>
          <w:rFonts w:cs="Arial"/>
        </w:rPr>
      </w:pPr>
      <w:r w:rsidRPr="00582158">
        <w:lastRenderedPageBreak/>
        <w:t xml:space="preserve">ANEXO N° </w:t>
      </w:r>
      <w:bookmarkEnd w:id="8"/>
      <w:r w:rsidR="00F17B87">
        <w:t>6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>CARTA DE COMPROMISO</w:t>
      </w:r>
      <w:r w:rsidRPr="00582158">
        <w:rPr>
          <w:b/>
          <w:vertAlign w:val="superscript"/>
        </w:rPr>
        <w:footnoteReference w:id="18"/>
      </w:r>
    </w:p>
    <w:p w:rsidR="009B2C86" w:rsidRPr="00582158" w:rsidRDefault="009B2C86" w:rsidP="000A651D"/>
    <w:p w:rsidR="009B2C86" w:rsidRPr="00582158" w:rsidRDefault="009B2C86" w:rsidP="000A651D">
      <w:r w:rsidRPr="00582158">
        <w:t>Yo, &lt;NOMBRE COMPLETO&gt;,</w:t>
      </w:r>
    </w:p>
    <w:p w:rsidR="009B2C86" w:rsidRPr="00582158" w:rsidRDefault="009B2C86" w:rsidP="000A651D"/>
    <w:p w:rsidR="009B2C86" w:rsidRPr="00582158" w:rsidRDefault="009B2C86" w:rsidP="000A651D">
      <w:r w:rsidRPr="00582158">
        <w:t>R.U.T:</w:t>
      </w:r>
    </w:p>
    <w:p w:rsidR="009B2C86" w:rsidRPr="00582158" w:rsidRDefault="009B2C86" w:rsidP="000A651D"/>
    <w:p w:rsidR="009B2C86" w:rsidRPr="00582158" w:rsidRDefault="009B2C86" w:rsidP="000A651D">
      <w:r w:rsidRPr="00582158">
        <w:t>PROFESIÓN,</w:t>
      </w:r>
    </w:p>
    <w:p w:rsidR="009B2C86" w:rsidRPr="00582158" w:rsidRDefault="009B2C86" w:rsidP="000A651D"/>
    <w:p w:rsidR="009B2C86" w:rsidRPr="00582158" w:rsidRDefault="009B2C86" w:rsidP="000A651D">
      <w:r w:rsidRPr="00582158">
        <w:t>Declaro conocer íntegramente el contenido de las Bases de Licitación para contratar el servicio de “</w:t>
      </w:r>
      <w:r w:rsidR="00032716">
        <w:t>PROYECTO PILOTO DE SUMINISTRO PARA EL RECAMBIO MASIVO DE LUMINARIAS DE ALUMBRADO PÚBLICO, COMUNA DE MEJILLONES</w:t>
      </w:r>
      <w:r w:rsidRPr="00582158">
        <w:t>” y manifiesto mi compromiso de participar en su ejecución.</w:t>
      </w:r>
    </w:p>
    <w:p w:rsidR="009B2C86" w:rsidRPr="00582158" w:rsidRDefault="009B2C86" w:rsidP="000A651D"/>
    <w:p w:rsidR="009B2C86" w:rsidRPr="00582158" w:rsidRDefault="009B2C86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</w:tblGrid>
      <w:tr w:rsidR="009B2C86" w:rsidRPr="00582158" w:rsidTr="009C0678">
        <w:trPr>
          <w:trHeight w:val="404"/>
          <w:jc w:val="center"/>
        </w:trPr>
        <w:tc>
          <w:tcPr>
            <w:tcW w:w="3522" w:type="dxa"/>
          </w:tcPr>
          <w:p w:rsidR="009B2C86" w:rsidRPr="00582158" w:rsidRDefault="009B2C86" w:rsidP="000A651D">
            <w:pPr>
              <w:rPr>
                <w:sz w:val="22"/>
                <w:szCs w:val="22"/>
              </w:rPr>
            </w:pPr>
          </w:p>
        </w:tc>
      </w:tr>
      <w:tr w:rsidR="009B2C86" w:rsidRPr="00582158" w:rsidTr="009C0678">
        <w:trPr>
          <w:trHeight w:val="901"/>
          <w:jc w:val="center"/>
        </w:trPr>
        <w:tc>
          <w:tcPr>
            <w:tcW w:w="3522" w:type="dxa"/>
          </w:tcPr>
          <w:p w:rsidR="009B2C86" w:rsidRPr="00582158" w:rsidRDefault="009B2C86" w:rsidP="009C0678">
            <w:pPr>
              <w:jc w:val="center"/>
              <w:rPr>
                <w:sz w:val="22"/>
                <w:szCs w:val="22"/>
              </w:rPr>
            </w:pPr>
            <w:r w:rsidRPr="00582158">
              <w:t>Firma del profesional</w:t>
            </w:r>
          </w:p>
        </w:tc>
      </w:tr>
    </w:tbl>
    <w:p w:rsidR="009B2C86" w:rsidRPr="00582158" w:rsidRDefault="009B2C86" w:rsidP="000A651D"/>
    <w:p w:rsidR="009B2C86" w:rsidRPr="00582158" w:rsidRDefault="009B2C86" w:rsidP="000A651D">
      <w:pPr>
        <w:rPr>
          <w:color w:val="000000"/>
        </w:rPr>
      </w:pPr>
    </w:p>
    <w:p w:rsidR="009B2C86" w:rsidRPr="00582158" w:rsidRDefault="009B2C86" w:rsidP="000A651D">
      <w:r w:rsidRPr="00582158">
        <w:t>Santiago, ___________</w:t>
      </w:r>
    </w:p>
    <w:p w:rsidR="009B2C86" w:rsidRPr="00582158" w:rsidRDefault="009B2C86" w:rsidP="009C0678">
      <w:pPr>
        <w:pStyle w:val="Ttulo1"/>
      </w:pPr>
      <w:r w:rsidRPr="00582158">
        <w:br w:type="page"/>
      </w:r>
      <w:bookmarkStart w:id="9" w:name="_Toc421138767"/>
      <w:r w:rsidRPr="00582158">
        <w:lastRenderedPageBreak/>
        <w:t xml:space="preserve">ANEXO N° </w:t>
      </w:r>
      <w:bookmarkEnd w:id="9"/>
      <w:r w:rsidR="00F17B87">
        <w:t>7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>DATOS DEL JEFE DE PROYECTO</w:t>
      </w:r>
      <w:r w:rsidRPr="00582158">
        <w:rPr>
          <w:b/>
          <w:vertAlign w:val="superscript"/>
        </w:rPr>
        <w:footnoteReference w:id="19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3060"/>
        <w:gridCol w:w="3029"/>
      </w:tblGrid>
      <w:tr w:rsidR="009B2C86" w:rsidRPr="00582158" w:rsidTr="009B2C86"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DATOS DEL JEFE DE PROYECTO</w:t>
            </w: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Nombre completo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Cédula de identidad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Cargo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5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 xml:space="preserve">Fono 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Fax</w:t>
            </w: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Correo Electrónico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</w:tbl>
    <w:p w:rsidR="009B2C86" w:rsidRPr="00582158" w:rsidRDefault="009B2C86" w:rsidP="000A651D"/>
    <w:p w:rsidR="009B2C86" w:rsidRPr="00582158" w:rsidRDefault="009B2C86" w:rsidP="000A651D"/>
    <w:p w:rsidR="009B2C86" w:rsidRPr="00582158" w:rsidRDefault="009B2C86" w:rsidP="000A65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992"/>
        <w:gridCol w:w="4192"/>
      </w:tblGrid>
      <w:tr w:rsidR="009B2C86" w:rsidRPr="00582158" w:rsidTr="009B2C86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992" w:type="dxa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582158" w:rsidTr="009B2C86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582158">
              <w:rPr>
                <w:lang w:val="es-ES"/>
              </w:rPr>
              <w:t>Nombre Oferente y Representante Legal</w:t>
            </w:r>
          </w:p>
        </w:tc>
        <w:tc>
          <w:tcPr>
            <w:tcW w:w="992" w:type="dxa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582158">
              <w:rPr>
                <w:lang w:val="es-ES"/>
              </w:rPr>
              <w:t>Firma del Representante Legal</w:t>
            </w:r>
          </w:p>
        </w:tc>
      </w:tr>
    </w:tbl>
    <w:p w:rsidR="009B2C86" w:rsidRPr="00582158" w:rsidRDefault="009B2C86" w:rsidP="000A651D"/>
    <w:p w:rsidR="00326923" w:rsidRPr="00582158" w:rsidRDefault="00326923" w:rsidP="000A651D"/>
    <w:p w:rsidR="009B2C86" w:rsidRPr="00582158" w:rsidRDefault="009B2C86" w:rsidP="000A651D"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9B2C86" w:rsidRPr="00582158" w:rsidRDefault="009B2C86" w:rsidP="000A651D"/>
    <w:p w:rsidR="009B2C86" w:rsidRPr="00582158" w:rsidRDefault="009B2C86" w:rsidP="000A651D"/>
    <w:p w:rsidR="009B2C86" w:rsidRPr="00582158" w:rsidRDefault="009B2C86" w:rsidP="000A651D">
      <w:pPr>
        <w:sectPr w:rsidR="009B2C86" w:rsidRPr="00582158" w:rsidSect="009B2C8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  <w:rPr>
          <w:rFonts w:cs="Arial"/>
        </w:rPr>
      </w:pPr>
      <w:bookmarkStart w:id="10" w:name="_Ref421536315"/>
      <w:r w:rsidRPr="002D3E2A">
        <w:lastRenderedPageBreak/>
        <w:t xml:space="preserve">ANEXO N° </w:t>
      </w:r>
      <w:bookmarkEnd w:id="10"/>
      <w:r w:rsidR="00F17B87">
        <w:t>8</w:t>
      </w:r>
    </w:p>
    <w:p w:rsidR="009B2C86" w:rsidRPr="00582158" w:rsidRDefault="007B1C1F" w:rsidP="000A651D">
      <w:pPr>
        <w:jc w:val="center"/>
        <w:rPr>
          <w:b/>
        </w:rPr>
      </w:pPr>
      <w:r w:rsidRPr="00582158">
        <w:rPr>
          <w:b/>
        </w:rPr>
        <w:t>PLANIFICACIÓN</w:t>
      </w:r>
      <w:r w:rsidR="009B2C86" w:rsidRPr="00582158">
        <w:rPr>
          <w:b/>
        </w:rPr>
        <w:t xml:space="preserve"> DEL PROYECTO</w:t>
      </w:r>
    </w:p>
    <w:p w:rsidR="007B1C1F" w:rsidRPr="00582158" w:rsidRDefault="007B1C1F" w:rsidP="000A651D">
      <w:pPr>
        <w:jc w:val="left"/>
        <w:rPr>
          <w:b/>
          <w:lang w:val="es-MX" w:eastAsia="es-MX"/>
        </w:rPr>
      </w:pPr>
      <w:r w:rsidRPr="00582158">
        <w:rPr>
          <w:b/>
          <w:lang w:val="es-MX" w:eastAsia="es-MX"/>
        </w:rPr>
        <w:t>1. CARTA GANTT</w:t>
      </w:r>
    </w:p>
    <w:p w:rsidR="009B2C86" w:rsidRPr="00582158" w:rsidRDefault="009B2C86" w:rsidP="009C0678">
      <w:pPr>
        <w:rPr>
          <w:lang w:val="es-MX" w:eastAsia="es-MX"/>
        </w:rPr>
      </w:pPr>
      <w:r w:rsidRPr="00582158">
        <w:rPr>
          <w:lang w:val="es-MX" w:eastAsia="es-MX"/>
        </w:rPr>
        <w:t xml:space="preserve">Formato </w:t>
      </w:r>
      <w:r w:rsidR="007B1C1F" w:rsidRPr="00582158">
        <w:rPr>
          <w:lang w:val="es-MX" w:eastAsia="es-MX"/>
        </w:rPr>
        <w:t>modelo</w:t>
      </w:r>
      <w:r w:rsidRPr="00582158">
        <w:rPr>
          <w:lang w:val="es-MX" w:eastAsia="es-MX"/>
        </w:rPr>
        <w:t xml:space="preserve"> </w:t>
      </w:r>
      <w:r w:rsidR="00351C6C" w:rsidRPr="00582158">
        <w:rPr>
          <w:lang w:val="es-MX" w:eastAsia="es-MX"/>
        </w:rPr>
        <w:t>disponible en</w:t>
      </w:r>
      <w:r w:rsidRPr="00582158">
        <w:rPr>
          <w:lang w:val="es-MX" w:eastAsia="es-MX"/>
        </w:rPr>
        <w:t xml:space="preserve"> archivo digital “Carta Gantt.xlsx”. El Oferente puede modificar el contenido </w:t>
      </w:r>
      <w:r w:rsidR="007B1C1F" w:rsidRPr="00582158">
        <w:rPr>
          <w:lang w:val="es-MX" w:eastAsia="es-MX"/>
        </w:rPr>
        <w:t xml:space="preserve">y/o formato </w:t>
      </w:r>
      <w:r w:rsidRPr="00582158">
        <w:rPr>
          <w:lang w:val="es-MX" w:eastAsia="es-MX"/>
        </w:rPr>
        <w:t>de su carta Gantt según estime conveniente.</w:t>
      </w:r>
      <w:r w:rsidR="001D6049" w:rsidRPr="00582158">
        <w:rPr>
          <w:lang w:val="es-MX" w:eastAsia="es-MX"/>
        </w:rPr>
        <w:t xml:space="preserve"> </w:t>
      </w:r>
    </w:p>
    <w:p w:rsidR="007B1C1F" w:rsidRPr="00582158" w:rsidRDefault="007B1C1F" w:rsidP="007B1C1F">
      <w:pPr>
        <w:jc w:val="left"/>
        <w:rPr>
          <w:b/>
          <w:lang w:val="es-MX" w:eastAsia="es-MX"/>
        </w:rPr>
      </w:pPr>
      <w:r w:rsidRPr="00582158">
        <w:rPr>
          <w:b/>
          <w:lang w:val="es-MX" w:eastAsia="es-MX"/>
        </w:rPr>
        <w:t>2. HITOS ASOCIADOS</w:t>
      </w:r>
    </w:p>
    <w:p w:rsidR="009B00D5" w:rsidRPr="00582158" w:rsidRDefault="00351C6C" w:rsidP="000A651D">
      <w:pPr>
        <w:jc w:val="left"/>
        <w:rPr>
          <w:lang w:val="es-MX" w:eastAsia="es-MX"/>
        </w:rPr>
      </w:pPr>
      <w:r w:rsidRPr="00582158">
        <w:rPr>
          <w:lang w:val="es-MX" w:eastAsia="es-MX"/>
        </w:rPr>
        <w:t>El Oferente deberá indicar los plazos, en días corridos, asociados a los hitos del Proyecto,</w:t>
      </w:r>
      <w:r w:rsidR="009B00D5" w:rsidRPr="00582158">
        <w:rPr>
          <w:lang w:val="es-MX" w:eastAsia="es-MX"/>
        </w:rPr>
        <w:t xml:space="preserve"> desde la fecha de Inicio</w:t>
      </w:r>
      <w:r w:rsidRPr="00582158">
        <w:rPr>
          <w:lang w:val="es-MX" w:eastAsia="es-MX"/>
        </w:rPr>
        <w:t xml:space="preserve"> (firma de Contrato)</w:t>
      </w:r>
      <w:r w:rsidR="009B00D5" w:rsidRPr="00582158">
        <w:rPr>
          <w:lang w:val="es-MX" w:eastAsia="es-MX"/>
        </w:rPr>
        <w:t xml:space="preserve"> hasta la Recepción Definitiva de la Obra.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5"/>
        <w:gridCol w:w="2247"/>
        <w:gridCol w:w="2247"/>
        <w:gridCol w:w="2245"/>
      </w:tblGrid>
      <w:tr w:rsidR="00351C6C" w:rsidRPr="009C0678" w:rsidTr="007F5AA6">
        <w:tc>
          <w:tcPr>
            <w:tcW w:w="1278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>HITO</w:t>
            </w:r>
          </w:p>
        </w:tc>
        <w:tc>
          <w:tcPr>
            <w:tcW w:w="1241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 xml:space="preserve">DÍAS CORRIDOS PARA TERMINO DE HITO </w:t>
            </w:r>
          </w:p>
        </w:tc>
        <w:tc>
          <w:tcPr>
            <w:tcW w:w="1241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>HITO</w:t>
            </w:r>
          </w:p>
        </w:tc>
        <w:tc>
          <w:tcPr>
            <w:tcW w:w="1240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 xml:space="preserve">DÍAS CORRIDOS PARA TERMINO DE HITO </w:t>
            </w:r>
          </w:p>
        </w:tc>
      </w:tr>
      <w:tr w:rsidR="007E3989" w:rsidRPr="009C0678" w:rsidTr="009C0678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Adquisición Luminarias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CE3808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6933B6">
              <w:rPr>
                <w:sz w:val="22"/>
                <w:szCs w:val="22"/>
                <w:lang w:val="es-MX" w:eastAsia="es-MX"/>
              </w:rPr>
              <w:t>Informe N°3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Entrega de Luminarias</w:t>
            </w:r>
            <w:r w:rsidRPr="009C0678">
              <w:rPr>
                <w:rStyle w:val="Refdenotaalpie"/>
                <w:sz w:val="22"/>
                <w:szCs w:val="22"/>
                <w:lang w:val="es-MX" w:eastAsia="es-MX"/>
              </w:rPr>
              <w:footnoteReference w:id="20"/>
            </w:r>
            <w:r w:rsidRPr="009C0678">
              <w:rPr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7E3989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750DA3">
              <w:rPr>
                <w:sz w:val="22"/>
                <w:szCs w:val="22"/>
                <w:lang w:val="es-MX" w:eastAsia="es-MX"/>
              </w:rPr>
              <w:t>Informe N°</w:t>
            </w:r>
            <w:r w:rsidR="00CE3808">
              <w:rPr>
                <w:sz w:val="22"/>
                <w:szCs w:val="22"/>
                <w:lang w:val="es-MX" w:eastAsia="es-MX"/>
              </w:rPr>
              <w:t>4</w:t>
            </w:r>
            <w:r w:rsidR="00175442">
              <w:rPr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Informe N°1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>
              <w:rPr>
                <w:sz w:val="22"/>
                <w:szCs w:val="22"/>
                <w:lang w:val="es-MX" w:eastAsia="es-MX"/>
              </w:rPr>
              <w:t xml:space="preserve">Informe N°5 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Informe N°2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>
              <w:rPr>
                <w:sz w:val="22"/>
                <w:szCs w:val="22"/>
                <w:lang w:val="es-MX" w:eastAsia="es-MX"/>
              </w:rPr>
              <w:t>Informe Final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</w:tbl>
    <w:p w:rsidR="00F54485" w:rsidRDefault="00F54485" w:rsidP="000A651D">
      <w:pPr>
        <w:jc w:val="left"/>
        <w:rPr>
          <w:lang w:val="es-MX" w:eastAsia="es-MX"/>
        </w:rPr>
      </w:pPr>
    </w:p>
    <w:p w:rsidR="003B67A5" w:rsidRPr="00582158" w:rsidRDefault="003B67A5" w:rsidP="000A651D">
      <w:pPr>
        <w:jc w:val="left"/>
        <w:rPr>
          <w:lang w:val="es-MX" w:eastAsia="es-MX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262"/>
        <w:gridCol w:w="3790"/>
      </w:tblGrid>
      <w:tr w:rsidR="00F54485" w:rsidRPr="00582158" w:rsidTr="00263408">
        <w:trPr>
          <w:jc w:val="center"/>
        </w:trPr>
        <w:tc>
          <w:tcPr>
            <w:tcW w:w="2210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F54485" w:rsidRPr="00582158" w:rsidRDefault="00F54485" w:rsidP="000A651D">
      <w:pPr>
        <w:jc w:val="left"/>
        <w:sectPr w:rsidR="00F54485" w:rsidRPr="00582158" w:rsidSect="009C067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</w:pPr>
      <w:bookmarkStart w:id="11" w:name="_Ref421536091"/>
      <w:r w:rsidRPr="00582158">
        <w:lastRenderedPageBreak/>
        <w:t xml:space="preserve">ANEXO N° </w:t>
      </w:r>
      <w:bookmarkEnd w:id="11"/>
      <w:r w:rsidR="00F17B87">
        <w:t>9</w:t>
      </w:r>
      <w:r w:rsidR="00F17B87">
        <w:rPr>
          <w:noProof/>
        </w:rPr>
        <w:t xml:space="preserve"> 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FORMULARIO </w:t>
      </w:r>
      <w:r w:rsidR="00E901F3" w:rsidRPr="00582158">
        <w:rPr>
          <w:b/>
        </w:rPr>
        <w:t>PROPUESTA</w:t>
      </w:r>
      <w:r w:rsidRPr="00582158">
        <w:rPr>
          <w:b/>
        </w:rPr>
        <w:t xml:space="preserve"> ECONÓMICA</w:t>
      </w:r>
    </w:p>
    <w:p w:rsidR="00326923" w:rsidRPr="00582158" w:rsidRDefault="00326923" w:rsidP="000A651D">
      <w:r w:rsidRPr="00582158">
        <w:t>El Oferente deberá indicar mediante la siguiente tabla todos los gastos que involucre el total de los servicios a que se refieren las</w:t>
      </w:r>
      <w:r w:rsidR="008F5A99" w:rsidRPr="00582158">
        <w:t xml:space="preserve"> presentes</w:t>
      </w:r>
      <w:r w:rsidRPr="00582158">
        <w:t xml:space="preserve"> Bases</w:t>
      </w:r>
      <w:r w:rsidR="008F5A99" w:rsidRPr="00582158">
        <w:t xml:space="preserve"> de Licitación</w:t>
      </w:r>
      <w:r w:rsidRPr="00582158">
        <w:t>. Los gastos deberán ser detallados por actividad</w:t>
      </w:r>
      <w:r w:rsidR="00310C4B" w:rsidRPr="00582158">
        <w:t>, en pesos chilenos</w:t>
      </w:r>
      <w:r w:rsidRPr="00582158">
        <w:t>. De ser necesario, el Oferente deberá incluir otros ítems.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93"/>
        <w:gridCol w:w="5561"/>
      </w:tblGrid>
      <w:tr w:rsidR="00326923" w:rsidRPr="00582158" w:rsidTr="00326923">
        <w:tc>
          <w:tcPr>
            <w:tcW w:w="1929" w:type="pct"/>
          </w:tcPr>
          <w:p w:rsidR="00326923" w:rsidRPr="00582158" w:rsidRDefault="00326923" w:rsidP="000A651D">
            <w:pPr>
              <w:jc w:val="left"/>
              <w:rPr>
                <w:sz w:val="22"/>
                <w:szCs w:val="22"/>
              </w:rPr>
            </w:pPr>
            <w:r w:rsidRPr="009C0678">
              <w:rPr>
                <w:sz w:val="22"/>
              </w:rPr>
              <w:t xml:space="preserve">NOMBRE O RAZÓN SOCIAL </w:t>
            </w:r>
          </w:p>
        </w:tc>
        <w:tc>
          <w:tcPr>
            <w:tcW w:w="3071" w:type="pct"/>
          </w:tcPr>
          <w:p w:rsidR="00326923" w:rsidRPr="00582158" w:rsidRDefault="00326923" w:rsidP="000A651D">
            <w:pPr>
              <w:jc w:val="left"/>
              <w:rPr>
                <w:sz w:val="22"/>
                <w:szCs w:val="22"/>
              </w:rPr>
            </w:pPr>
          </w:p>
        </w:tc>
      </w:tr>
    </w:tbl>
    <w:p w:rsidR="009B2C86" w:rsidRPr="00582158" w:rsidRDefault="009B2C86" w:rsidP="000A651D"/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9054"/>
      </w:tblGrid>
      <w:tr w:rsidR="009B2C86" w:rsidRPr="00582158" w:rsidTr="007E55A6">
        <w:trPr>
          <w:trHeight w:val="401"/>
        </w:trPr>
        <w:tc>
          <w:tcPr>
            <w:tcW w:w="5000" w:type="pct"/>
            <w:vMerge w:val="restart"/>
            <w:noWrap/>
            <w:hideMark/>
          </w:tcPr>
          <w:p w:rsidR="009B2C86" w:rsidRDefault="009B2C86" w:rsidP="009C0678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PRESUPUESTO ITEMIZADO</w:t>
            </w:r>
          </w:p>
          <w:p w:rsidR="007E55A6" w:rsidRPr="00582158" w:rsidRDefault="007E55A6" w:rsidP="009C0678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</w:p>
        </w:tc>
      </w:tr>
      <w:tr w:rsidR="009B2C86" w:rsidRPr="00582158" w:rsidTr="007E55A6">
        <w:trPr>
          <w:trHeight w:val="243"/>
        </w:trPr>
        <w:tc>
          <w:tcPr>
            <w:tcW w:w="5000" w:type="pct"/>
            <w:vMerge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E55A6" w:rsidRPr="00582158" w:rsidTr="007E55A6">
        <w:trPr>
          <w:trHeight w:val="20"/>
        </w:trPr>
        <w:tc>
          <w:tcPr>
            <w:tcW w:w="5000" w:type="pct"/>
            <w:noWrap/>
            <w:hideMark/>
          </w:tcPr>
          <w:p w:rsidR="007E55A6" w:rsidRPr="00582158" w:rsidRDefault="007E55A6" w:rsidP="00BD523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Alumbrado Público Comuna (INDICAR NOMBRE DE LA COMUNA)</w:t>
            </w:r>
          </w:p>
        </w:tc>
      </w:tr>
    </w:tbl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4110"/>
        <w:gridCol w:w="991"/>
        <w:gridCol w:w="1280"/>
        <w:gridCol w:w="1134"/>
        <w:gridCol w:w="866"/>
      </w:tblGrid>
      <w:tr w:rsidR="00F404E0" w:rsidRPr="00582158" w:rsidTr="007404FA">
        <w:trPr>
          <w:cantSplit/>
          <w:trHeight w:val="20"/>
        </w:trPr>
        <w:tc>
          <w:tcPr>
            <w:tcW w:w="372" w:type="pct"/>
            <w:textDirection w:val="btLr"/>
            <w:vAlign w:val="center"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16"/>
                <w:szCs w:val="20"/>
              </w:rPr>
              <w:t>Ítem</w:t>
            </w:r>
          </w:p>
        </w:tc>
        <w:tc>
          <w:tcPr>
            <w:tcW w:w="2270" w:type="pct"/>
            <w:vAlign w:val="center"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Detalle</w:t>
            </w:r>
          </w:p>
        </w:tc>
        <w:tc>
          <w:tcPr>
            <w:tcW w:w="547" w:type="pct"/>
            <w:vAlign w:val="center"/>
            <w:hideMark/>
          </w:tcPr>
          <w:p w:rsidR="009B2C86" w:rsidRPr="00582158" w:rsidRDefault="00F404E0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proofErr w:type="spellStart"/>
            <w:r w:rsidRPr="00582158">
              <w:rPr>
                <w:b/>
                <w:sz w:val="20"/>
                <w:szCs w:val="20"/>
              </w:rPr>
              <w:t>Cant</w:t>
            </w:r>
            <w:proofErr w:type="spellEnd"/>
            <w:r w:rsidRPr="005821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07" w:type="pct"/>
            <w:vAlign w:val="center"/>
            <w:hideMark/>
          </w:tcPr>
          <w:p w:rsidR="009B2C86" w:rsidRPr="00582158" w:rsidRDefault="00326923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Un</w:t>
            </w:r>
            <w:r w:rsidR="00310C4B" w:rsidRPr="00582158">
              <w:rPr>
                <w:b/>
                <w:sz w:val="20"/>
                <w:szCs w:val="20"/>
              </w:rPr>
              <w:t>idad</w:t>
            </w:r>
            <w:r w:rsidR="009B2C86" w:rsidRPr="00582158">
              <w:rPr>
                <w:rStyle w:val="Refdenotaalpie"/>
                <w:rFonts w:eastAsiaTheme="majorEastAsia"/>
                <w:b/>
                <w:i/>
                <w:iCs/>
                <w:color w:val="243F60" w:themeColor="accent1" w:themeShade="7F"/>
                <w:sz w:val="20"/>
                <w:szCs w:val="20"/>
              </w:rPr>
              <w:footnoteReference w:id="21"/>
            </w:r>
          </w:p>
        </w:tc>
        <w:tc>
          <w:tcPr>
            <w:tcW w:w="626" w:type="pct"/>
            <w:vAlign w:val="center"/>
            <w:hideMark/>
          </w:tcPr>
          <w:p w:rsidR="009B2C86" w:rsidRPr="00582158" w:rsidRDefault="00310C4B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Unitario</w:t>
            </w:r>
          </w:p>
        </w:tc>
        <w:tc>
          <w:tcPr>
            <w:tcW w:w="478" w:type="pct"/>
            <w:vAlign w:val="center"/>
            <w:hideMark/>
          </w:tcPr>
          <w:p w:rsidR="009B2C86" w:rsidRPr="00582158" w:rsidRDefault="00310C4B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Total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70" w:type="pct"/>
            <w:hideMark/>
          </w:tcPr>
          <w:p w:rsidR="009B2C86" w:rsidRPr="00582158" w:rsidRDefault="009B2C86" w:rsidP="002B7908">
            <w:pPr>
              <w:spacing w:line="240" w:lineRule="auto"/>
              <w:jc w:val="left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Retiro de Luminarias y </w:t>
            </w:r>
            <w:r w:rsidR="002B7908" w:rsidRPr="00582158">
              <w:rPr>
                <w:b/>
                <w:sz w:val="20"/>
                <w:szCs w:val="20"/>
              </w:rPr>
              <w:t>Brazos</w:t>
            </w:r>
            <w:r w:rsidRPr="00582158">
              <w:rPr>
                <w:b/>
                <w:sz w:val="20"/>
                <w:szCs w:val="20"/>
              </w:rPr>
              <w:t xml:space="preserve"> existentes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478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1.1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Retiro de </w:t>
            </w:r>
            <w:r w:rsidR="002B7908" w:rsidRPr="00582158">
              <w:rPr>
                <w:sz w:val="20"/>
                <w:szCs w:val="20"/>
              </w:rPr>
              <w:t>Brazo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310C4B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1.2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Retiro de Luminarias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Suministro e instalación de Luminarias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9C0678">
        <w:trPr>
          <w:trHeight w:val="249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2.1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9C0678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 w:rsidR="007E3989">
              <w:rPr>
                <w:sz w:val="20"/>
                <w:szCs w:val="20"/>
              </w:rPr>
              <w:t>P1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 w:rsidR="007E3989">
              <w:rPr>
                <w:sz w:val="20"/>
                <w:szCs w:val="20"/>
              </w:rPr>
              <w:t>P1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2.3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>
              <w:rPr>
                <w:sz w:val="20"/>
                <w:szCs w:val="20"/>
              </w:rPr>
              <w:t>P2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2.4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>
              <w:rPr>
                <w:sz w:val="20"/>
                <w:szCs w:val="20"/>
              </w:rPr>
              <w:t>P2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>
              <w:rPr>
                <w:sz w:val="20"/>
                <w:szCs w:val="20"/>
              </w:rPr>
              <w:t>P3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>
              <w:rPr>
                <w:sz w:val="20"/>
                <w:szCs w:val="20"/>
              </w:rPr>
              <w:t>P3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9C0678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3989">
              <w:rPr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 w:rsidR="007E3989">
              <w:rPr>
                <w:sz w:val="20"/>
                <w:szCs w:val="20"/>
              </w:rPr>
              <w:t>P4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3989">
              <w:rPr>
                <w:sz w:val="20"/>
                <w:szCs w:val="20"/>
              </w:rPr>
              <w:t>8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Inst</w:t>
            </w:r>
            <w:r w:rsidR="00310C4B" w:rsidRPr="00582158">
              <w:rPr>
                <w:sz w:val="20"/>
                <w:szCs w:val="20"/>
              </w:rPr>
              <w:t xml:space="preserve">alación de Luminarias LED </w:t>
            </w:r>
            <w:r w:rsidR="007E3989">
              <w:rPr>
                <w:sz w:val="20"/>
                <w:szCs w:val="20"/>
              </w:rPr>
              <w:t>P4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</w:t>
            </w:r>
            <w:r w:rsidR="00310C4B" w:rsidRPr="00582158">
              <w:rPr>
                <w:sz w:val="20"/>
                <w:szCs w:val="20"/>
              </w:rPr>
              <w:t>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10C4B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351C6C" w:rsidRPr="00582158" w:rsidTr="007404FA">
        <w:trPr>
          <w:trHeight w:val="20"/>
        </w:trPr>
        <w:tc>
          <w:tcPr>
            <w:tcW w:w="372" w:type="pct"/>
            <w:noWrap/>
          </w:tcPr>
          <w:p w:rsidR="00351C6C" w:rsidRPr="00582158" w:rsidRDefault="00351C6C" w:rsidP="007E55A6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9</w:t>
            </w:r>
          </w:p>
        </w:tc>
        <w:tc>
          <w:tcPr>
            <w:tcW w:w="2270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Suministro Reloj Astronómico</w:t>
            </w:r>
          </w:p>
        </w:tc>
        <w:tc>
          <w:tcPr>
            <w:tcW w:w="54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  <w:tc>
          <w:tcPr>
            <w:tcW w:w="478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</w:tr>
      <w:tr w:rsidR="00351C6C" w:rsidRPr="00582158" w:rsidTr="007404FA">
        <w:trPr>
          <w:trHeight w:val="20"/>
        </w:trPr>
        <w:tc>
          <w:tcPr>
            <w:tcW w:w="372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10</w:t>
            </w:r>
          </w:p>
        </w:tc>
        <w:tc>
          <w:tcPr>
            <w:tcW w:w="2270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Suministro Fotocelda</w:t>
            </w:r>
          </w:p>
        </w:tc>
        <w:tc>
          <w:tcPr>
            <w:tcW w:w="54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  <w:tc>
          <w:tcPr>
            <w:tcW w:w="478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AB1FD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11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Ferretería en general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326923" w:rsidP="00EE4123">
            <w:pPr>
              <w:keepNext/>
              <w:keepLines/>
              <w:spacing w:line="240" w:lineRule="auto"/>
              <w:outlineLvl w:val="6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70" w:type="pct"/>
            <w:noWrap/>
          </w:tcPr>
          <w:p w:rsidR="00326923" w:rsidRPr="00582158" w:rsidRDefault="00326923" w:rsidP="00EE4123">
            <w:pPr>
              <w:keepNext/>
              <w:keepLines/>
              <w:spacing w:line="240" w:lineRule="auto"/>
              <w:outlineLvl w:val="6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Suministro e instalación de </w:t>
            </w:r>
            <w:r w:rsidR="002B7908" w:rsidRPr="00582158">
              <w:rPr>
                <w:b/>
                <w:sz w:val="20"/>
                <w:szCs w:val="20"/>
              </w:rPr>
              <w:t>Brazo</w:t>
            </w:r>
            <w:r w:rsidRPr="0058215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4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6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</w:t>
            </w:r>
            <w:r w:rsidR="00310C4B" w:rsidRPr="00582158">
              <w:rPr>
                <w:sz w:val="20"/>
                <w:szCs w:val="20"/>
              </w:rPr>
              <w:t>-</w:t>
            </w:r>
            <w:r w:rsidRPr="00582158">
              <w:rPr>
                <w:sz w:val="20"/>
                <w:szCs w:val="20"/>
              </w:rPr>
              <w:t>150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L-150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7404FA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L-160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404FA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3.4</w:t>
            </w:r>
          </w:p>
        </w:tc>
        <w:tc>
          <w:tcPr>
            <w:tcW w:w="2270" w:type="pct"/>
            <w:noWrap/>
            <w:hideMark/>
          </w:tcPr>
          <w:p w:rsidR="007404FA" w:rsidRPr="00582158" w:rsidRDefault="00AB1FDF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</w:t>
            </w:r>
            <w:r w:rsidR="007404FA" w:rsidRPr="00582158">
              <w:rPr>
                <w:sz w:val="20"/>
                <w:szCs w:val="20"/>
              </w:rPr>
              <w:t xml:space="preserve">de </w:t>
            </w:r>
            <w:r w:rsidR="002B7908" w:rsidRPr="00582158">
              <w:rPr>
                <w:sz w:val="20"/>
                <w:szCs w:val="20"/>
              </w:rPr>
              <w:t>Brazo</w:t>
            </w:r>
            <w:r w:rsidR="007404FA" w:rsidRPr="00582158">
              <w:rPr>
                <w:sz w:val="20"/>
                <w:szCs w:val="20"/>
              </w:rPr>
              <w:t xml:space="preserve"> L-160</w:t>
            </w:r>
          </w:p>
        </w:tc>
        <w:tc>
          <w:tcPr>
            <w:tcW w:w="54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404FA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3.5</w:t>
            </w:r>
          </w:p>
        </w:tc>
        <w:tc>
          <w:tcPr>
            <w:tcW w:w="2270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L-400</w:t>
            </w:r>
          </w:p>
        </w:tc>
        <w:tc>
          <w:tcPr>
            <w:tcW w:w="54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7404FA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L-400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Empalmes y tableros de control y </w:t>
            </w:r>
            <w:r w:rsidRPr="00582158">
              <w:rPr>
                <w:b/>
                <w:sz w:val="20"/>
                <w:szCs w:val="20"/>
              </w:rPr>
              <w:lastRenderedPageBreak/>
              <w:t>comando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lastRenderedPageBreak/>
              <w:t>4</w:t>
            </w:r>
            <w:r w:rsidR="00351C6C" w:rsidRPr="00582158">
              <w:rPr>
                <w:sz w:val="20"/>
                <w:szCs w:val="20"/>
              </w:rPr>
              <w:t>.9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Tableros Distribución, Control y Comando de Alumbrado (si aplica)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4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Tierras de protección y servicio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Canalizaciones y alimentadores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5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Conexionado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Pruebas y Puesta en Servicio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Pruebas y mediciones de continuidad y de aislación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Pruebas,</w:t>
            </w:r>
            <w:r w:rsidR="002D35C6" w:rsidRPr="00582158">
              <w:rPr>
                <w:sz w:val="20"/>
                <w:szCs w:val="20"/>
              </w:rPr>
              <w:t xml:space="preserve"> </w:t>
            </w:r>
            <w:r w:rsidRPr="00582158">
              <w:rPr>
                <w:sz w:val="20"/>
                <w:szCs w:val="20"/>
              </w:rPr>
              <w:t>mediciones de niveles de iluminación y variables eléctricas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Tramites SEC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.4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Planos As</w:t>
            </w:r>
            <w:r w:rsidR="00310C4B" w:rsidRPr="00582158">
              <w:rPr>
                <w:sz w:val="20"/>
                <w:szCs w:val="20"/>
              </w:rPr>
              <w:t>-</w:t>
            </w:r>
            <w:proofErr w:type="spellStart"/>
            <w:r w:rsidRPr="00582158">
              <w:rPr>
                <w:sz w:val="20"/>
                <w:szCs w:val="20"/>
              </w:rPr>
              <w:t>Built</w:t>
            </w:r>
            <w:proofErr w:type="spellEnd"/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.5</w:t>
            </w:r>
          </w:p>
        </w:tc>
        <w:tc>
          <w:tcPr>
            <w:tcW w:w="2270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Validación de catastro, Alumbrado actual</w:t>
            </w:r>
          </w:p>
        </w:tc>
        <w:tc>
          <w:tcPr>
            <w:tcW w:w="54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Catastro, Alumbrado LED</w:t>
            </w:r>
            <w:r w:rsidR="00F404E0" w:rsidRPr="00582158">
              <w:rPr>
                <w:sz w:val="20"/>
                <w:szCs w:val="20"/>
              </w:rPr>
              <w:t>/SAP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</w:t>
            </w:r>
            <w:r w:rsidRPr="00582158">
              <w:rPr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Letreros de Obra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Aseo y entrega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Entrega de componentes y equipos retirados, totalmente desarmados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Chatarrización de Luminarias y accesorios retirados</w:t>
            </w:r>
          </w:p>
        </w:tc>
        <w:tc>
          <w:tcPr>
            <w:tcW w:w="54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Disposición final de la totalidad de Luminarias y accesorios retirados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.4</w:t>
            </w:r>
          </w:p>
        </w:tc>
        <w:tc>
          <w:tcPr>
            <w:tcW w:w="2270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Reciclaje de elementos chatarrizados</w:t>
            </w:r>
          </w:p>
        </w:tc>
        <w:tc>
          <w:tcPr>
            <w:tcW w:w="54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.5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Aseo general y limpieza de zonas de trabajo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NETO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GASTOS GENERALES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SUB TOTAL NETO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B2C86" w:rsidRPr="00582158" w:rsidRDefault="009B2C86" w:rsidP="002736E9">
      <w:pPr>
        <w:pStyle w:val="Sinespaciado"/>
        <w:spacing w:line="360" w:lineRule="auto"/>
        <w:jc w:val="both"/>
        <w:rPr>
          <w:rFonts w:ascii="Verdana" w:eastAsia="Times New Roman" w:hAnsi="Verdana"/>
          <w:szCs w:val="22"/>
          <w:lang w:eastAsia="es-ES"/>
        </w:rPr>
      </w:pPr>
    </w:p>
    <w:tbl>
      <w:tblPr>
        <w:tblW w:w="5166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8"/>
        <w:gridCol w:w="1475"/>
        <w:gridCol w:w="1892"/>
      </w:tblGrid>
      <w:tr w:rsidR="009B2C86" w:rsidRPr="00582158" w:rsidTr="009C0678">
        <w:trPr>
          <w:trHeight w:val="340"/>
        </w:trPr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B2C86" w:rsidRPr="00582158" w:rsidRDefault="009B2C86" w:rsidP="00D0325B">
            <w:pPr>
              <w:spacing w:after="0"/>
              <w:rPr>
                <w:lang w:val="es-MX" w:eastAsia="es-MX"/>
              </w:rPr>
            </w:pPr>
            <w:r w:rsidRPr="00582158">
              <w:t>El plazo considerado para la ejecución total de los trabajos es de</w:t>
            </w:r>
            <w:r w:rsidR="002D35C6" w:rsidRPr="00582158">
              <w:t xml:space="preserve">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B2C86" w:rsidRPr="00582158" w:rsidRDefault="009B2C86" w:rsidP="000A651D">
            <w:pPr>
              <w:spacing w:after="0"/>
              <w:rPr>
                <w:lang w:val="es-MX" w:eastAsia="es-MX"/>
              </w:rPr>
            </w:pPr>
            <w:r w:rsidRPr="00582158">
              <w:rPr>
                <w:lang w:val="es-MX" w:eastAsia="es-MX"/>
              </w:rPr>
              <w:t>_________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C86" w:rsidRPr="00582158" w:rsidRDefault="009B2C86" w:rsidP="000A651D">
            <w:pPr>
              <w:spacing w:after="0"/>
              <w:rPr>
                <w:lang w:val="es-MX" w:eastAsia="es-MX"/>
              </w:rPr>
            </w:pPr>
            <w:r w:rsidRPr="00582158">
              <w:t>Días corridos</w:t>
            </w:r>
            <w:r w:rsidRPr="00582158">
              <w:rPr>
                <w:rStyle w:val="Refdenotaalpie"/>
              </w:rPr>
              <w:footnoteReference w:id="22"/>
            </w:r>
          </w:p>
        </w:tc>
      </w:tr>
    </w:tbl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5"/>
        <w:gridCol w:w="3969"/>
      </w:tblGrid>
      <w:tr w:rsidR="009B2C86" w:rsidRPr="009C0678" w:rsidTr="00351C6C"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25" w:type="dxa"/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9C0678" w:rsidTr="00351C6C"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Nombre Oferente y Representante Legal</w:t>
            </w:r>
          </w:p>
        </w:tc>
        <w:tc>
          <w:tcPr>
            <w:tcW w:w="425" w:type="dxa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Firma del Representante Legal</w:t>
            </w:r>
          </w:p>
        </w:tc>
      </w:tr>
    </w:tbl>
    <w:p w:rsidR="00351C6C" w:rsidRPr="00582158" w:rsidRDefault="00351C6C" w:rsidP="00351C6C">
      <w:pPr>
        <w:spacing w:after="0"/>
      </w:pPr>
    </w:p>
    <w:p w:rsidR="009B2C86" w:rsidRPr="00582158" w:rsidRDefault="009B2C86" w:rsidP="00351C6C">
      <w:pPr>
        <w:spacing w:after="0"/>
      </w:pPr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9B2C86" w:rsidRPr="00582158" w:rsidRDefault="009B2C86" w:rsidP="000A651D">
      <w:pPr>
        <w:sectPr w:rsidR="009B2C86" w:rsidRPr="00582158" w:rsidSect="009B2C8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263408">
      <w:pPr>
        <w:pStyle w:val="Ttulo1"/>
        <w:rPr>
          <w:b w:val="0"/>
        </w:rPr>
      </w:pPr>
      <w:bookmarkStart w:id="12" w:name="_Ref421525483"/>
      <w:bookmarkStart w:id="13" w:name="_Toc421138768"/>
      <w:r w:rsidRPr="00582158">
        <w:lastRenderedPageBreak/>
        <w:t xml:space="preserve">ANEXO N° </w:t>
      </w:r>
      <w:bookmarkEnd w:id="12"/>
      <w:r w:rsidR="00F17B87">
        <w:t>10</w:t>
      </w:r>
    </w:p>
    <w:p w:rsidR="009B2C86" w:rsidRPr="009C0678" w:rsidRDefault="006D4D74" w:rsidP="000A651D">
      <w:pPr>
        <w:jc w:val="center"/>
        <w:rPr>
          <w:b/>
        </w:rPr>
      </w:pPr>
      <w:r w:rsidRPr="009C0678">
        <w:rPr>
          <w:b/>
        </w:rPr>
        <w:t>FORMATO DE PRESENTACIÓN DE LA PROPUESTA TÉCNICA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8074"/>
      </w:tblGrid>
      <w:tr w:rsidR="009B2C86" w:rsidRPr="009C0678" w:rsidTr="008309E2">
        <w:tc>
          <w:tcPr>
            <w:tcW w:w="5070" w:type="dxa"/>
          </w:tcPr>
          <w:p w:rsidR="009B2C86" w:rsidRPr="009C0678" w:rsidRDefault="009B2C86" w:rsidP="000A651D">
            <w:pPr>
              <w:jc w:val="left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 xml:space="preserve">NOMBRE </w:t>
            </w:r>
            <w:r w:rsidR="00137685" w:rsidRPr="009C0678">
              <w:rPr>
                <w:sz w:val="22"/>
                <w:szCs w:val="22"/>
              </w:rPr>
              <w:t xml:space="preserve">O RAZÓN SOCIAL DEL </w:t>
            </w:r>
            <w:r w:rsidRPr="009C0678">
              <w:rPr>
                <w:sz w:val="22"/>
                <w:szCs w:val="22"/>
              </w:rPr>
              <w:t>OFERENTE</w:t>
            </w:r>
          </w:p>
        </w:tc>
        <w:tc>
          <w:tcPr>
            <w:tcW w:w="8074" w:type="dxa"/>
          </w:tcPr>
          <w:p w:rsidR="009B2C86" w:rsidRPr="009C0678" w:rsidRDefault="009B2C86" w:rsidP="000A651D">
            <w:pPr>
              <w:jc w:val="left"/>
              <w:rPr>
                <w:sz w:val="22"/>
                <w:szCs w:val="22"/>
              </w:rPr>
            </w:pPr>
          </w:p>
        </w:tc>
      </w:tr>
    </w:tbl>
    <w:p w:rsidR="009B2C86" w:rsidRPr="00582158" w:rsidRDefault="009B2C86" w:rsidP="000A651D">
      <w:pPr>
        <w:jc w:val="left"/>
      </w:pP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t>1.- PROGRAMA DE TRABAJO</w:t>
      </w:r>
    </w:p>
    <w:p w:rsidR="009B2C86" w:rsidRDefault="009B2C86" w:rsidP="000A651D">
      <w:pPr>
        <w:keepNext/>
      </w:pPr>
      <w:r w:rsidRPr="00582158">
        <w:t>Programa de trabajo detallado, indicando plazos de ejecución por actividad</w:t>
      </w:r>
      <w:r w:rsidR="00315A99" w:rsidRPr="00582158">
        <w:t>, para cada trabajo</w:t>
      </w:r>
      <w:r w:rsidRPr="00582158">
        <w:t xml:space="preserve">. Las actividades a ser incluidas en el plan de trabajo, deben contener al menos las actividades mínimas indicadas en el </w:t>
      </w:r>
      <w:r w:rsidR="001901D5" w:rsidRPr="00582158">
        <w:t>numeral</w:t>
      </w:r>
      <w:r w:rsidRPr="00582158">
        <w:t xml:space="preserve"> </w:t>
      </w:r>
      <w:r w:rsidRPr="002D3E2A">
        <w:fldChar w:fldCharType="begin"/>
      </w:r>
      <w:r w:rsidRPr="00582158">
        <w:instrText xml:space="preserve"> REF _Ref409706617 \r \h </w:instrText>
      </w:r>
      <w:r w:rsidR="008309E2" w:rsidRPr="00582158">
        <w:instrText xml:space="preserve"> \* MERGEFORMAT </w:instrText>
      </w:r>
      <w:r w:rsidRPr="002D3E2A">
        <w:fldChar w:fldCharType="separate"/>
      </w:r>
      <w:r w:rsidR="004256FE">
        <w:t>4</w:t>
      </w:r>
      <w:r w:rsidRPr="002D3E2A">
        <w:fldChar w:fldCharType="end"/>
      </w:r>
      <w:r w:rsidRPr="00582158">
        <w:t xml:space="preserve"> de las Bases Técnicas. El Oferente podrá adjuntar documentos relativos a procedimientos atingentes</w:t>
      </w:r>
      <w:r w:rsidR="00137685" w:rsidRPr="00582158">
        <w:t xml:space="preserve"> a las actividades aquí listadas con la debida referencia</w:t>
      </w:r>
      <w:r w:rsidRPr="0058215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87"/>
        <w:gridCol w:w="1488"/>
        <w:gridCol w:w="1559"/>
        <w:gridCol w:w="2551"/>
        <w:gridCol w:w="1276"/>
        <w:gridCol w:w="2764"/>
      </w:tblGrid>
      <w:tr w:rsidR="009B2C86" w:rsidRPr="00582158" w:rsidTr="009C0678">
        <w:trPr>
          <w:trHeight w:val="668"/>
        </w:trPr>
        <w:tc>
          <w:tcPr>
            <w:tcW w:w="1795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 xml:space="preserve">Nombre de la </w:t>
            </w:r>
            <w:r w:rsidR="00137685" w:rsidRPr="00582158">
              <w:rPr>
                <w:sz w:val="20"/>
              </w:rPr>
              <w:t>A</w:t>
            </w:r>
            <w:r w:rsidRPr="00582158">
              <w:rPr>
                <w:sz w:val="20"/>
              </w:rPr>
              <w:t>ctividad</w:t>
            </w:r>
            <w:r w:rsidR="00315A99" w:rsidRPr="00582158">
              <w:rPr>
                <w:sz w:val="20"/>
              </w:rPr>
              <w:t>/Etapa</w:t>
            </w: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Descripción de la Actividad</w:t>
            </w:r>
            <w:r w:rsidR="00137685" w:rsidRPr="00582158">
              <w:rPr>
                <w:sz w:val="20"/>
              </w:rPr>
              <w:t xml:space="preserve"> </w:t>
            </w: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Objetivo</w:t>
            </w: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Metodología</w:t>
            </w:r>
          </w:p>
        </w:tc>
        <w:tc>
          <w:tcPr>
            <w:tcW w:w="2551" w:type="dxa"/>
            <w:vAlign w:val="center"/>
          </w:tcPr>
          <w:p w:rsidR="009B2C86" w:rsidRPr="00582158" w:rsidRDefault="00315A99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Participantes indicando cargos/roles</w:t>
            </w: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Productos</w:t>
            </w:r>
          </w:p>
        </w:tc>
        <w:tc>
          <w:tcPr>
            <w:tcW w:w="2764" w:type="dxa"/>
            <w:vAlign w:val="center"/>
          </w:tcPr>
          <w:p w:rsidR="00082F1F" w:rsidRDefault="009B2C86" w:rsidP="009C0678">
            <w:pPr>
              <w:keepNext/>
              <w:spacing w:line="240" w:lineRule="auto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Plazo de ejecución</w:t>
            </w:r>
            <w:r w:rsidR="00487A6C" w:rsidRPr="00582158">
              <w:rPr>
                <w:sz w:val="20"/>
              </w:rPr>
              <w:t xml:space="preserve"> de la actividad</w:t>
            </w:r>
            <w:r w:rsidR="00137685" w:rsidRPr="00582158">
              <w:rPr>
                <w:sz w:val="20"/>
              </w:rPr>
              <w:t xml:space="preserve"> </w:t>
            </w:r>
          </w:p>
          <w:p w:rsidR="009B2C86" w:rsidRPr="00582158" w:rsidRDefault="00137685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(en días corridos)</w:t>
            </w:r>
          </w:p>
        </w:tc>
      </w:tr>
      <w:tr w:rsidR="009B2C8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9B2C86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7E55A6" w:rsidRPr="00582158" w:rsidRDefault="007E55A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64" w:type="dxa"/>
            <w:vAlign w:val="center"/>
          </w:tcPr>
          <w:p w:rsidR="009B2C86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7E55A6" w:rsidRPr="00582158" w:rsidRDefault="007E55A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7E55A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  <w:p w:rsidR="007E55A6" w:rsidRDefault="007E55A6" w:rsidP="009C0678">
            <w:pPr>
              <w:spacing w:line="240" w:lineRule="auto"/>
              <w:jc w:val="center"/>
            </w:pPr>
          </w:p>
        </w:tc>
        <w:tc>
          <w:tcPr>
            <w:tcW w:w="1787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488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559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551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764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</w:tr>
      <w:tr w:rsidR="007E55A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  <w:tc>
          <w:tcPr>
            <w:tcW w:w="1787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488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559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551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764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</w:tr>
      <w:tr w:rsidR="009B2C86" w:rsidRPr="00582158" w:rsidTr="009C0678">
        <w:trPr>
          <w:trHeight w:val="843"/>
        </w:trPr>
        <w:tc>
          <w:tcPr>
            <w:tcW w:w="1795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582158">
              <w:t>…</w:t>
            </w: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64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082F1F" w:rsidRDefault="00082F1F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lastRenderedPageBreak/>
        <w:t>2.- PLAN DE DISPOSICIÓN FINAL DE BRAZOS Y LUMINARIAS REEMPLAZADAS</w:t>
      </w:r>
    </w:p>
    <w:p w:rsidR="009B2C86" w:rsidRPr="00582158" w:rsidRDefault="009B2C86" w:rsidP="000A651D">
      <w:pPr>
        <w:keepNext/>
        <w:jc w:val="left"/>
      </w:pPr>
      <w:r w:rsidRPr="00582158">
        <w:t xml:space="preserve">Detallar el plan de disposición final de </w:t>
      </w:r>
      <w:r w:rsidR="002B7908" w:rsidRPr="00582158">
        <w:t>Brazo</w:t>
      </w:r>
      <w:r w:rsidRPr="00582158">
        <w:t>s y Luminarias reemplazadas, indicando medios de verificación propuestos (</w:t>
      </w:r>
      <w:r w:rsidR="001901D5" w:rsidRPr="00582158">
        <w:t>numeral</w:t>
      </w:r>
      <w:r w:rsidRPr="00582158">
        <w:t xml:space="preserve"> </w:t>
      </w:r>
      <w:r w:rsidR="00137685" w:rsidRPr="00582158">
        <w:t>4.3</w:t>
      </w:r>
      <w:r w:rsidRPr="00582158">
        <w:t xml:space="preserve"> de las Bases Técnicas).</w:t>
      </w:r>
    </w:p>
    <w:p w:rsidR="009B2C86" w:rsidRPr="00582158" w:rsidRDefault="00137685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Ejemplo: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Retiro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 y </w:t>
      </w:r>
      <w:r w:rsidR="0051483F" w:rsidRPr="00582158">
        <w:rPr>
          <w:i/>
        </w:rPr>
        <w:t>Luminaria</w:t>
      </w:r>
      <w:r w:rsidRPr="00582158">
        <w:rPr>
          <w:i/>
        </w:rPr>
        <w:t>s, registro de validación de catastro)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Entrega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 y </w:t>
      </w:r>
      <w:r w:rsidR="0051483F" w:rsidRPr="00582158">
        <w:rPr>
          <w:i/>
        </w:rPr>
        <w:t>Luminaria</w:t>
      </w:r>
      <w:r w:rsidRPr="00582158">
        <w:rPr>
          <w:i/>
        </w:rPr>
        <w:t xml:space="preserve">s al </w:t>
      </w:r>
      <w:r w:rsidR="00137685" w:rsidRPr="00582158">
        <w:rPr>
          <w:i/>
        </w:rPr>
        <w:t>M</w:t>
      </w:r>
      <w:r w:rsidRPr="00582158">
        <w:rPr>
          <w:i/>
        </w:rPr>
        <w:t>unicipio para registro)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Traslado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s, </w:t>
      </w:r>
      <w:r w:rsidR="0051483F" w:rsidRPr="00582158">
        <w:rPr>
          <w:i/>
        </w:rPr>
        <w:t>Luminaria</w:t>
      </w:r>
      <w:r w:rsidRPr="00582158">
        <w:rPr>
          <w:i/>
        </w:rPr>
        <w:t>s y residuos a empresa procesadora/</w:t>
      </w:r>
      <w:proofErr w:type="spellStart"/>
      <w:r w:rsidRPr="00582158">
        <w:rPr>
          <w:i/>
        </w:rPr>
        <w:t>chatarrizadora</w:t>
      </w:r>
      <w:proofErr w:type="spellEnd"/>
      <w:r w:rsidRPr="00582158">
        <w:rPr>
          <w:i/>
        </w:rPr>
        <w:t>/recicladora, indica</w:t>
      </w:r>
      <w:r w:rsidR="008309E2" w:rsidRPr="00582158">
        <w:rPr>
          <w:i/>
        </w:rPr>
        <w:t>ndo</w:t>
      </w:r>
      <w:r w:rsidRPr="00582158">
        <w:rPr>
          <w:i/>
        </w:rPr>
        <w:t xml:space="preserve"> nombre de </w:t>
      </w:r>
      <w:r w:rsidR="008309E2" w:rsidRPr="00582158">
        <w:rPr>
          <w:i/>
        </w:rPr>
        <w:t xml:space="preserve">las </w:t>
      </w:r>
      <w:r w:rsidRPr="00582158">
        <w:rPr>
          <w:i/>
        </w:rPr>
        <w:t>empresas</w:t>
      </w:r>
      <w:r w:rsidR="008309E2" w:rsidRPr="00582158">
        <w:rPr>
          <w:i/>
        </w:rPr>
        <w:t xml:space="preserve"> asociadas a cada proceso</w:t>
      </w:r>
      <w:r w:rsidRPr="00582158">
        <w:rPr>
          <w:i/>
        </w:rPr>
        <w:t>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8309E2" w:rsidRPr="00582158">
        <w:rPr>
          <w:i/>
        </w:rPr>
        <w:t>M</w:t>
      </w:r>
      <w:r w:rsidRPr="00582158">
        <w:rPr>
          <w:i/>
        </w:rPr>
        <w:t>edios de verificación propuestos)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Otros</w:t>
      </w:r>
      <w:r w:rsidRPr="00582158">
        <w:rPr>
          <w:i/>
        </w:rPr>
        <w:t xml:space="preserve"> que el Oferente considere pertinentes)</w:t>
      </w:r>
    </w:p>
    <w:p w:rsidR="001A23E9" w:rsidRPr="00582158" w:rsidRDefault="001A23E9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1A23E9" w:rsidRPr="00582158" w:rsidRDefault="001A23E9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1A23E9" w:rsidRPr="00582158" w:rsidRDefault="001A23E9">
      <w:pPr>
        <w:spacing w:line="276" w:lineRule="auto"/>
        <w:jc w:val="left"/>
        <w:rPr>
          <w:b/>
        </w:rPr>
      </w:pPr>
      <w:r w:rsidRPr="00582158">
        <w:rPr>
          <w:b/>
        </w:rPr>
        <w:br w:type="page"/>
      </w:r>
    </w:p>
    <w:p w:rsidR="001A23E9" w:rsidRPr="00582158" w:rsidRDefault="009B2C86" w:rsidP="000A651D">
      <w:pPr>
        <w:keepNext/>
        <w:jc w:val="left"/>
        <w:rPr>
          <w:rFonts w:cs="Times New Roman"/>
          <w:color w:val="000000"/>
          <w:lang w:eastAsia="es-CL"/>
        </w:rPr>
      </w:pPr>
      <w:r w:rsidRPr="00582158">
        <w:rPr>
          <w:b/>
        </w:rPr>
        <w:lastRenderedPageBreak/>
        <w:t>3.- CUMPLIMIENTO TÉCNICO</w:t>
      </w:r>
      <w:r w:rsidR="001A23E9" w:rsidRPr="00582158">
        <w:rPr>
          <w:rFonts w:cs="Times New Roman"/>
          <w:color w:val="000000"/>
          <w:lang w:eastAsia="es-CL"/>
        </w:rPr>
        <w:t xml:space="preserve"> </w:t>
      </w:r>
    </w:p>
    <w:p w:rsidR="009B2C86" w:rsidRPr="00582158" w:rsidRDefault="001A23E9" w:rsidP="000A651D">
      <w:pPr>
        <w:keepNext/>
        <w:jc w:val="left"/>
        <w:rPr>
          <w:b/>
        </w:rPr>
      </w:pPr>
      <w:r w:rsidRPr="00582158">
        <w:rPr>
          <w:rFonts w:cs="Times New Roman"/>
          <w:color w:val="000000"/>
          <w:lang w:eastAsia="es-CL"/>
        </w:rPr>
        <w:t xml:space="preserve">Toda Oferta para ser considerada admisible, y por ende evaluable, deberá cumplir, a lo menos, con los parámetros señalados en el </w:t>
      </w:r>
      <w:r w:rsidR="00DA2A80">
        <w:rPr>
          <w:rFonts w:cs="Times New Roman"/>
          <w:color w:val="000000"/>
          <w:lang w:eastAsia="es-CL"/>
        </w:rPr>
        <w:t>n</w:t>
      </w:r>
      <w:r w:rsidRPr="00582158">
        <w:rPr>
          <w:rFonts w:cs="Times New Roman"/>
          <w:color w:val="000000"/>
          <w:lang w:eastAsia="es-CL"/>
        </w:rPr>
        <w:t>umeral 3 de las Bases Técnicas.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bookmarkStart w:id="14" w:name="RANGE!A1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Requisitos Mínimos de la Propuesta</w:t>
            </w:r>
            <w:bookmarkEnd w:id="14"/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bCs/>
                <w:color w:val="000000"/>
                <w:lang w:val="es-CL" w:eastAsia="es-CL"/>
              </w:rPr>
              <w:t>Requisito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Cumple</w:t>
            </w:r>
          </w:p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SI/NO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Documentos de validación solicitados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bookmarkStart w:id="15" w:name="RANGE!A3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3.1 Tecnología de las Luminarias</w:t>
            </w:r>
            <w:bookmarkEnd w:id="15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Las nuevas Luminarias a instalar son  de tecnología LED para las zonas urbanas.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ANEXO N° 9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. Formulario de Propuesta Económica.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D76A9E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Oferente indica la cantidad de Luminarias total del Proyecto por cada tipo (modelo y potencia) de Luminaria ofertada y por tipo de Driver.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Numeral 4,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cs="Times New Roman"/>
                <w:b/>
                <w:bCs/>
                <w:color w:val="000000"/>
                <w:lang w:eastAsia="es-CL"/>
              </w:rPr>
              <w:t>ANEXO N° 10</w:t>
            </w:r>
            <w:r w:rsidRPr="00582158">
              <w:rPr>
                <w:rFonts w:cs="Times New Roman"/>
                <w:color w:val="000000"/>
                <w:lang w:eastAsia="es-CL"/>
              </w:rPr>
              <w:t>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 Características electromecánicas de las Luminarias y componentes asociados a instalar.</w:t>
            </w:r>
          </w:p>
        </w:tc>
      </w:tr>
      <w:tr w:rsidR="00303952" w:rsidRPr="00582158" w:rsidTr="0030395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952" w:rsidRPr="00582158" w:rsidRDefault="00303952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3.2.1 Luminarias LED.</w:t>
            </w:r>
          </w:p>
        </w:tc>
      </w:tr>
      <w:tr w:rsidR="001A23E9" w:rsidRPr="00582158" w:rsidTr="00D76A9E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Luminaria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D76A9E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D76A9E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D76A9E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D76A9E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D76A9E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D76A9E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D76A9E">
        <w:trPr>
          <w:trHeight w:val="1271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La fijación de las Luminarias es realizada por medio de un brazo o gancho de diámetro de 1 ½” a 2”, del tipo L-150 o L-400, según peso y tamaño de las Luminarias a instalar.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425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acoplamiento de las Luminarias al Gancho, es horizontal y/o vertical, sujeción al interior de las Luminarias, sin dejar tuberías ni cables a la vista.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425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Los ganchos o brazos son galvanizados en caliente. El gancho tipo L-150 tiene un espesor mínimo de 2,65 mm y el gancho tipo L-400 tiene un espesor mínimo de 2,90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mm.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(Gancho)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14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pinturas son electroestáticas en polvo, poliéster al horno, u otra tecnología similar que permita garantizar la seguridad de operación de las Luminarias.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4A3A2C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Grado de Protección IP, del Cuerpo Óptico y </w:t>
            </w:r>
            <w:r w:rsidR="004A3A2C">
              <w:rPr>
                <w:rFonts w:eastAsia="Verdana" w:cs="Verdana"/>
                <w:color w:val="000000"/>
                <w:lang w:eastAsia="es-CL"/>
              </w:rPr>
              <w:t>Driver</w:t>
            </w:r>
            <w:r w:rsidRPr="00582158">
              <w:rPr>
                <w:rFonts w:eastAsia="Verdana" w:cs="Verdana"/>
                <w:color w:val="000000"/>
                <w:lang w:eastAsia="es-CL"/>
              </w:rPr>
              <w:t xml:space="preserve">, es como mínimo IP 65.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5/07.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disipador de temperatura de la Luminaria es de una sola materialidad y que forme parte del cuerpo de la Luminaria.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</w:tbl>
    <w:p w:rsidR="00D76A9E" w:rsidRDefault="00D76A9E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D76A9E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D76A9E">
            <w:pPr>
              <w:keepNext/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D76A9E">
            <w:pPr>
              <w:keepNext/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D76A9E">
            <w:pPr>
              <w:pStyle w:val="Prrafodelista"/>
              <w:keepNext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(Luminaria).</w:t>
            </w:r>
          </w:p>
          <w:p w:rsidR="001A23E9" w:rsidRPr="00582158" w:rsidRDefault="001A23E9" w:rsidP="00D76A9E">
            <w:pPr>
              <w:pStyle w:val="Prrafodelista"/>
              <w:keepNext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propuestas para las  calles clasificadas como P1 incluyen un driver que permite programación horaria de la potencia, con operación variable mínima de 4 a 6 horas a potencia nominal y posteriormente con potencia reducida al 60%.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 Factor de Potencia (FP) mayor o igual a 0,93 en condición de potencia reducida para las Luminarias a utilizar en las calles clasificadas como P1.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D76A9E">
            <w:pPr>
              <w:keepNext/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Las luminarias tienen una máxima distorsión de armónicos de corriente (THDI) menor o igual al 20% en condición de potencia reducida para las Luminarias a utilizar en las calles clasificadas como P1.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D76A9E">
            <w:pPr>
              <w:keepNext/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D76A9E">
            <w:pPr>
              <w:pStyle w:val="Prrafodelista"/>
              <w:keepNext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del voltaje nominal de alimentación de 220 V de +- 20%,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2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Proyectores de Área.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Proyector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 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Permite una variación angular de 0° a 90°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</w:tbl>
    <w:p w:rsidR="00D76A9E" w:rsidRDefault="00D76A9E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D76A9E">
        <w:trPr>
          <w:trHeight w:val="265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D76A9E">
            <w:pPr>
              <w:keepNext/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Las pinturas son electroestáticas en polvo, poliéster al horno, u otra tecnología similar que permita garantizar la seguridad de operación del Proyector.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D76A9E">
            <w:pPr>
              <w:keepNext/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D76A9E">
            <w:pPr>
              <w:pStyle w:val="Prrafodelista"/>
              <w:keepNext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Grado de Protección IP, del Cuerpo Óptico y compartimiento eléctrico, es como mínimo IP 65.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5/19.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disipador de temperatura de la Luminaria es de una sola materialidad y que forme parte del cuerpo de la Luminaria.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(Proyector).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Los Proyectores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D76A9E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Los Proyectores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D76A9E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Los Proyectores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</w:tbl>
    <w:p w:rsidR="00D76A9E" w:rsidRDefault="00D76A9E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D76A9E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Los Proyectores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(Driver/Balasto)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Los Proyectores soportan variaciones del voltaje nominal de alimentación de 220 V de +- 10%,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(Driver/Balasto)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3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Luminarias Ornamental.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Luminaria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 fijación de las Luminarias es realizada por medio de un soporte de diámetro de 1 ½” a 2”, según peso y tamaño de las Luminarias a instalar.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acoplamiento de las Luminarias al soporte es vertical, sujeción al interior de las Luminarias, sin dejar tuberías ni cables a la vista.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pinturas son electroestáticas en polvo, poliéster al horno, u otra tecnología similar que permita garantizar la seguridad de operación de las Luminarias.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D76A9E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El Grado de Protección IP, del Cuerpo Óptico y compartimiento eléctrico, es como mínimo IP 65.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5/07.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disipador de temperatura de la Luminaria es de una sola materialidad.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(Luminaria).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53"/>
        <w:gridCol w:w="1590"/>
        <w:gridCol w:w="18"/>
        <w:gridCol w:w="4737"/>
      </w:tblGrid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Las Luminarias soportan variaciones del voltaje nominal de alimentación de 220 V de +- 10%, sin que estas variaciones afecten las condiciones lumínicas y los rendimientos de las Luminarias.</w:t>
            </w:r>
          </w:p>
        </w:tc>
        <w:tc>
          <w:tcPr>
            <w:tcW w:w="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  <w:r w:rsidR="00303952" w:rsidRPr="00582158">
              <w:rPr>
                <w:rFonts w:cs="Times New Roman"/>
                <w:color w:val="000000"/>
                <w:lang w:val="es-CL" w:eastAsia="es-CL"/>
              </w:rPr>
              <w:t xml:space="preserve"> 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bookmarkStart w:id="16" w:name="RANGE!A51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3.3 Características Lumínicas de las Luminarias a instalar.</w:t>
            </w:r>
            <w:bookmarkEnd w:id="16"/>
          </w:p>
        </w:tc>
      </w:tr>
      <w:tr w:rsidR="00BD5233" w:rsidRPr="00582158" w:rsidTr="00BD5233">
        <w:trPr>
          <w:trHeight w:val="300"/>
        </w:trPr>
        <w:tc>
          <w:tcPr>
            <w:tcW w:w="25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5233" w:rsidRPr="00582158" w:rsidRDefault="00BD5233" w:rsidP="00FA2CD8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T</w:t>
            </w:r>
            <w:r w:rsidRPr="00BD5233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odas las luminarias </w:t>
            </w: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ofertadas</w:t>
            </w:r>
            <w:r w:rsidRPr="00BD5233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deberán cumplir con </w:t>
            </w:r>
            <w:r w:rsidR="00FA2CD8">
              <w:rPr>
                <w:rFonts w:eastAsia="Verdana" w:cs="Verdana"/>
                <w:b/>
                <w:bCs/>
                <w:color w:val="000000"/>
                <w:lang w:eastAsia="es-CL"/>
              </w:rPr>
              <w:t>el</w:t>
            </w:r>
            <w:r w:rsidR="00D76A9E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Decreto Supremo N°43 del Ministerio del Medio Ambiente</w:t>
            </w:r>
            <w:r w:rsidRPr="00BD5233">
              <w:rPr>
                <w:rFonts w:eastAsia="Verdana" w:cs="Verdana"/>
                <w:b/>
                <w:bCs/>
                <w:color w:val="000000"/>
                <w:lang w:eastAsia="es-CL"/>
              </w:rPr>
              <w:t>.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233" w:rsidRPr="00582158" w:rsidRDefault="00BD5233" w:rsidP="00BD5233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</w:p>
        </w:tc>
        <w:tc>
          <w:tcPr>
            <w:tcW w:w="18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233" w:rsidRPr="00582158" w:rsidRDefault="00BD5233" w:rsidP="00BD5233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  <w:r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 w:rsidR="00D76A9E">
              <w:rPr>
                <w:rFonts w:cs="Times New Roman"/>
                <w:b/>
                <w:color w:val="000000"/>
                <w:lang w:eastAsia="es-CL"/>
              </w:rPr>
              <w:t xml:space="preserve">emitido por un organismo </w:t>
            </w:r>
            <w:r>
              <w:rPr>
                <w:rFonts w:cs="Times New Roman"/>
                <w:color w:val="000000"/>
                <w:lang w:eastAsia="es-CL"/>
              </w:rPr>
              <w:t>acreditado por la SEC</w:t>
            </w:r>
            <w:bookmarkStart w:id="17" w:name="_GoBack"/>
            <w:ins w:id="18" w:author="Robert Schacht" w:date="2016-03-09T16:50:00Z">
              <w:r w:rsidR="00D76A9E">
                <w:rPr>
                  <w:rFonts w:cs="Times New Roman"/>
                  <w:color w:val="000000"/>
                  <w:lang w:eastAsia="es-CL"/>
                </w:rPr>
                <w:t>,</w:t>
              </w:r>
            </w:ins>
            <w:bookmarkEnd w:id="17"/>
            <w:r>
              <w:rPr>
                <w:rFonts w:cs="Times New Roman"/>
                <w:color w:val="000000"/>
                <w:lang w:eastAsia="es-CL"/>
              </w:rPr>
              <w:t xml:space="preserve"> </w:t>
            </w:r>
            <w:r>
              <w:rPr>
                <w:rFonts w:cs="Times New Roman"/>
                <w:color w:val="000000"/>
                <w:lang w:val="es-CL" w:eastAsia="es-CL"/>
              </w:rPr>
              <w:t>según</w:t>
            </w:r>
            <w:r w:rsidRPr="00DD092C">
              <w:rPr>
                <w:rFonts w:eastAsia="Verdana" w:cs="Verdana"/>
                <w:bCs/>
                <w:color w:val="000000"/>
                <w:lang w:eastAsia="es-CL"/>
              </w:rPr>
              <w:t xml:space="preserve"> lo establecido mediante D</w:t>
            </w:r>
            <w:r w:rsidRPr="001C4568">
              <w:rPr>
                <w:rFonts w:eastAsia="Verdana" w:cs="Verdana"/>
                <w:bCs/>
                <w:color w:val="000000"/>
                <w:lang w:eastAsia="es-CL"/>
              </w:rPr>
              <w:t>ecreto Supremo N° 43 que Establece Norma de Emisión para la Regulación de Contaminación Lumínica</w:t>
            </w:r>
            <w:r>
              <w:rPr>
                <w:rFonts w:eastAsia="Verdana" w:cs="Verdana"/>
                <w:bCs/>
                <w:color w:val="000000"/>
                <w:lang w:eastAsia="es-CL"/>
              </w:rPr>
              <w:t>.</w:t>
            </w:r>
          </w:p>
        </w:tc>
      </w:tr>
      <w:tr w:rsidR="001A23E9" w:rsidRPr="00582158" w:rsidTr="001A23E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3.3.1 Luminarias LED.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D76A9E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Las Luminarias presentan una temperatura de color </w:t>
            </w:r>
            <w:r w:rsidR="00D76A9E">
              <w:rPr>
                <w:rFonts w:cs="Times New Roman"/>
                <w:color w:val="000000"/>
                <w:lang w:eastAsia="es-CL"/>
              </w:rPr>
              <w:t>igual o menor a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4.500 Kelvin.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D76A9E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D76A9E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las Luminarias es igual o superior a </w:t>
            </w:r>
            <w:r w:rsidR="00D76A9E">
              <w:rPr>
                <w:rFonts w:cs="Times New Roman"/>
                <w:color w:val="000000"/>
                <w:lang w:eastAsia="es-CL"/>
              </w:rPr>
              <w:t>8</w:t>
            </w:r>
            <w:r w:rsidR="00D76A9E" w:rsidRPr="00582158">
              <w:rPr>
                <w:rFonts w:cs="Times New Roman"/>
                <w:color w:val="000000"/>
                <w:lang w:eastAsia="es-CL"/>
              </w:rPr>
              <w:t xml:space="preserve">0 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lm/W a potencia nominal.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D76A9E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D76A9E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  <w:tr w:rsidR="001A23E9" w:rsidRPr="00582158" w:rsidTr="001A23E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3.3.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2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Proyectores de Área.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Los Proyectores presentan una temperatura de color </w:t>
            </w:r>
            <w:r w:rsidR="00D76A9E">
              <w:rPr>
                <w:rFonts w:cs="Times New Roman"/>
                <w:color w:val="000000"/>
                <w:lang w:eastAsia="es-CL"/>
              </w:rPr>
              <w:t>igual o menor a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6.000 Kelvin.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D76A9E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los Proyectores es igual o superior a </w:t>
            </w:r>
            <w:r w:rsidR="00D76A9E">
              <w:rPr>
                <w:rFonts w:cs="Times New Roman"/>
                <w:color w:val="000000"/>
                <w:lang w:eastAsia="es-CL"/>
              </w:rPr>
              <w:t>8</w:t>
            </w:r>
            <w:r w:rsidR="00D76A9E" w:rsidRPr="00582158">
              <w:rPr>
                <w:rFonts w:cs="Times New Roman"/>
                <w:color w:val="000000"/>
                <w:lang w:eastAsia="es-CL"/>
              </w:rPr>
              <w:t xml:space="preserve">0 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lm/W a potencia nominal.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Rendimiento Lumínico del proyector es mayor o igual a 55%.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2D3E2A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distribución del flujo lumínico deberá ser asimétrico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303952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  <w:tr w:rsidR="001A23E9" w:rsidRPr="00582158" w:rsidTr="001A23E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7E55A6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3.3.3</w:t>
            </w:r>
            <w:r w:rsidR="001A23E9"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Luminarias Ornamentales.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Las Luminarias presentan una temperatura de color </w:t>
            </w:r>
            <w:r w:rsidR="00D76A9E">
              <w:rPr>
                <w:rFonts w:cs="Times New Roman"/>
                <w:color w:val="000000"/>
                <w:lang w:eastAsia="es-CL"/>
              </w:rPr>
              <w:t>igual o menor a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4.500 Kelvin.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D76A9E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los Proyectores es igual o superior a </w:t>
            </w:r>
            <w:r w:rsidR="00D76A9E">
              <w:rPr>
                <w:rFonts w:cs="Times New Roman"/>
                <w:color w:val="000000"/>
                <w:lang w:eastAsia="es-CL"/>
              </w:rPr>
              <w:t>8</w:t>
            </w:r>
            <w:r w:rsidR="00D76A9E" w:rsidRPr="00582158">
              <w:rPr>
                <w:rFonts w:cs="Times New Roman"/>
                <w:color w:val="000000"/>
                <w:lang w:eastAsia="es-CL"/>
              </w:rPr>
              <w:t xml:space="preserve">0 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lm/W a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2D3E2A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distribución del flujo lumínico deberá ser simétrico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1A23E9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lastRenderedPageBreak/>
              <w:t>3.3.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4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Simulaciones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3B67A5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propuesto cumple con los valores de Iluminancia establecidos en la Tabla N°</w:t>
            </w:r>
            <w:r w:rsidR="003B67A5">
              <w:rPr>
                <w:rFonts w:cs="Times New Roman"/>
                <w:color w:val="000000"/>
                <w:lang w:eastAsia="es-CL"/>
              </w:rPr>
              <w:t>1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de las Bases Técnicas.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Numeral 4, ANEXO N° 10.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Las vías a las cuales corresponda algunas de las clases de alumbrado (P1, P2, P3 o P4), presentan una Iluminancia de al menos 3,0 lux en un punto sobre 1,5 m del plano horizontal de la calzada y equidistantes entre parejas de luminarias que se encuentren separadas a una misma distancia.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Numeral 4, ANEXO N° 10.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3.4 Tableros.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Todos los tableros normalizados y/o suministrados tienen IP mínimo 55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(Tableros).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3.5 Sistema de encendido.</w:t>
            </w:r>
          </w:p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El oferente deberá tener en consideración que todo el proyecto deberá considerar una única solución de control de encendido (reloj astronómico o fotocelda), sin prejuicio de las Luminarias conectadas directamente a la red donde deberán instalarse fotoceldas individuales para cada Luminaria. Por lo anterior señalado, al ofertar una tecnología, la otra opción se descarta por si sola (“no cumple”).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considera el encendido de las Luminarias mediante reloj astronómico.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(Reloj Astronómico).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considera el encendido de las Luminarias mediante fotocelda.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(Base).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(Fotocelda).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>Las Luminarias conectadas directamente a la red contemplan fotoceldas individuales para cada Luminaria.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(Base).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(Fotocelda).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3.6 Eficiencia Energética del Proyecto.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potencia proyectada del Proyecto ofertado por el Oferente presenta a lo menos una reducción de 20% de la potencia nominal instalada en la comuna.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Numeral 4,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cs="Times New Roman"/>
                <w:b/>
                <w:bCs/>
                <w:color w:val="000000"/>
                <w:lang w:eastAsia="es-CL"/>
              </w:rPr>
              <w:t>ANEXO N° 10</w:t>
            </w:r>
            <w:r w:rsidRPr="00582158">
              <w:rPr>
                <w:rFonts w:cs="Times New Roman"/>
                <w:color w:val="000000"/>
                <w:lang w:eastAsia="es-CL"/>
              </w:rPr>
              <w:t>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3.7 Inspección técnica visual de las Luminarias ofertadas.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Oferente entrega muestra de las luminarias ofertadas.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ANEXO N°13 </w:t>
            </w:r>
            <w:r w:rsidRPr="00582158">
              <w:rPr>
                <w:rFonts w:cs="Times New Roman"/>
                <w:color w:val="000000"/>
                <w:lang w:eastAsia="es-CL"/>
              </w:rPr>
              <w:t>(si hubiere)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3.8 Acreditación Luminarias.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3E9" w:rsidRPr="00582158" w:rsidRDefault="001A23E9" w:rsidP="00D76A9E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Todas las características fotométricas</w:t>
            </w:r>
            <w:r w:rsidR="00D76A9E">
              <w:rPr>
                <w:rFonts w:cs="Times New Roman"/>
                <w:color w:val="000000"/>
                <w:lang w:eastAsia="es-CL"/>
              </w:rPr>
              <w:t>,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eléctricas</w:t>
            </w:r>
            <w:r w:rsidR="00D76A9E">
              <w:rPr>
                <w:rFonts w:cs="Times New Roman"/>
                <w:color w:val="000000"/>
                <w:lang w:eastAsia="es-CL"/>
              </w:rPr>
              <w:t xml:space="preserve"> y certificaciones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de las Luminarias son debidamente respaldadas por los informes y/o certificados </w:t>
            </w:r>
            <w:proofErr w:type="gramStart"/>
            <w:r w:rsidRPr="00582158">
              <w:rPr>
                <w:rFonts w:cs="Times New Roman"/>
                <w:color w:val="000000"/>
                <w:lang w:eastAsia="es-CL"/>
              </w:rPr>
              <w:t>asociados</w:t>
            </w:r>
            <w:proofErr w:type="gramEnd"/>
            <w:r w:rsidRPr="00582158">
              <w:rPr>
                <w:rFonts w:cs="Times New Roman"/>
                <w:color w:val="000000"/>
                <w:lang w:eastAsia="es-CL"/>
              </w:rPr>
              <w:t>. Lo anterior por cada tipo (modelo, potencia y fotometría) de las Luminarias ofertadas.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FA2CD8" w:rsidRDefault="001A23E9" w:rsidP="00582158">
            <w:pPr>
              <w:pStyle w:val="Prrafodelista"/>
              <w:numPr>
                <w:ilvl w:val="0"/>
                <w:numId w:val="56"/>
              </w:numPr>
              <w:pBdr>
                <w:left w:val="single" w:sz="4" w:space="0" w:color="FFFFFF"/>
                <w:bottom w:val="single" w:sz="4" w:space="0" w:color="FFFFFF"/>
              </w:pBdr>
              <w:spacing w:before="120" w:beforeAutospacing="1" w:after="120" w:afterAutospacing="1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  <w:p w:rsidR="00D76A9E" w:rsidRPr="00582158" w:rsidRDefault="00D76A9E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>
              <w:rPr>
                <w:rFonts w:cs="Times New Roman"/>
                <w:b/>
                <w:color w:val="000000"/>
                <w:lang w:val="es-CL" w:eastAsia="es-CL"/>
              </w:rPr>
              <w:t xml:space="preserve">Informe de ensayo eléctrico </w:t>
            </w:r>
            <w:r w:rsidRPr="00FA2CD8">
              <w:rPr>
                <w:rFonts w:cs="Times New Roman"/>
                <w:color w:val="000000"/>
                <w:lang w:val="es-CL" w:eastAsia="es-CL"/>
              </w:rPr>
              <w:t>emitido por PUCV o por CESMEC.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 w:rsidRPr="00582158">
              <w:rPr>
                <w:rFonts w:cs="Times New Roman"/>
                <w:color w:val="000000"/>
                <w:lang w:eastAsia="es-CL"/>
              </w:rPr>
              <w:t>de Tipo/Producto de las Luminarias, según PE 5/07.</w:t>
            </w:r>
          </w:p>
          <w:p w:rsidR="001A23E9" w:rsidRPr="00FA2CD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 w:rsidRPr="00582158">
              <w:rPr>
                <w:rFonts w:cs="Times New Roman"/>
                <w:color w:val="000000"/>
                <w:lang w:eastAsia="es-CL"/>
              </w:rPr>
              <w:t>de Tipo/Producto de las Luminarias Proyector (Proyector de Área), según PE 5/19 (si hubiere).</w:t>
            </w:r>
          </w:p>
          <w:p w:rsidR="00D76A9E" w:rsidRPr="00582158" w:rsidRDefault="00D76A9E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>
              <w:rPr>
                <w:rFonts w:cs="Times New Roman"/>
                <w:color w:val="000000"/>
                <w:lang w:eastAsia="es-CL"/>
              </w:rPr>
              <w:t>de cumplimiento del Decreto Supremo N°43 del Ministerio del Medio Ambiente emitido por PUCV.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2"/>
        <w:gridCol w:w="1667"/>
        <w:gridCol w:w="4685"/>
      </w:tblGrid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lastRenderedPageBreak/>
              <w:t>3.9 Garantías</w:t>
            </w:r>
          </w:p>
        </w:tc>
      </w:tr>
      <w:tr w:rsidR="001A23E9" w:rsidRPr="00582158" w:rsidTr="001A23E9">
        <w:trPr>
          <w:trHeight w:val="300"/>
        </w:trPr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Cs/>
                <w:color w:val="000000"/>
                <w:lang w:eastAsia="es-CL"/>
              </w:rPr>
            </w:pPr>
            <w:r w:rsidRPr="00582158">
              <w:rPr>
                <w:rFonts w:eastAsia="Verdana" w:cs="Verdana"/>
                <w:bCs/>
                <w:color w:val="000000"/>
                <w:lang w:eastAsia="es-CL"/>
              </w:rPr>
              <w:t>Las luminarias LED tienen a lo menos 8 años de vida útil a partir de la Recepción Definitiva, incluyendo a la Luminaria y sus accesorios (el Gancho, El módulo LED, el Driver, los tableros, el sistema de encendido de las luminarias, entre otros suministrados por el Oferente)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/>
                <w:bCs/>
                <w:color w:val="000000"/>
                <w:lang w:eastAsia="es-CL"/>
              </w:rPr>
            </w:pPr>
          </w:p>
        </w:tc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Términos de Garantía, Certificados, otros.</w:t>
            </w:r>
          </w:p>
        </w:tc>
      </w:tr>
    </w:tbl>
    <w:p w:rsidR="00303952" w:rsidRPr="00582158" w:rsidRDefault="00303952" w:rsidP="000A651D">
      <w:pPr>
        <w:keepNext/>
        <w:jc w:val="left"/>
      </w:pPr>
    </w:p>
    <w:p w:rsidR="00303952" w:rsidRPr="00582158" w:rsidRDefault="00303952">
      <w:pPr>
        <w:spacing w:line="276" w:lineRule="auto"/>
        <w:jc w:val="left"/>
      </w:pPr>
      <w:r w:rsidRPr="00582158">
        <w:br w:type="page"/>
      </w: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lastRenderedPageBreak/>
        <w:t>4.- DETALLE DE REEMPLAZO DE LUMINARIAS</w:t>
      </w:r>
    </w:p>
    <w:p w:rsidR="002D084C" w:rsidRPr="00582158" w:rsidRDefault="002D084C" w:rsidP="002D084C">
      <w:pPr>
        <w:keepNext/>
      </w:pPr>
      <w:r w:rsidRPr="00582158">
        <w:t>Completar las tablas presentadas a continuación, con la información requerida en el numeral 3 de las Bases Técnicas:</w:t>
      </w:r>
    </w:p>
    <w:p w:rsidR="002D084C" w:rsidRPr="00582158" w:rsidRDefault="002D084C" w:rsidP="002D084C">
      <w:pPr>
        <w:pStyle w:val="Prrafodelista"/>
        <w:keepNext/>
        <w:numPr>
          <w:ilvl w:val="0"/>
          <w:numId w:val="32"/>
        </w:numPr>
      </w:pPr>
      <w:r w:rsidRPr="00582158">
        <w:t>Datos Simulación</w:t>
      </w:r>
    </w:p>
    <w:tbl>
      <w:tblPr>
        <w:tblStyle w:val="Tablaconcuadrcula"/>
        <w:tblW w:w="4948" w:type="pct"/>
        <w:jc w:val="center"/>
        <w:tblLook w:val="04A0" w:firstRow="1" w:lastRow="0" w:firstColumn="1" w:lastColumn="0" w:noHBand="0" w:noVBand="1"/>
      </w:tblPr>
      <w:tblGrid>
        <w:gridCol w:w="748"/>
        <w:gridCol w:w="1329"/>
        <w:gridCol w:w="1970"/>
        <w:gridCol w:w="2685"/>
        <w:gridCol w:w="1426"/>
        <w:gridCol w:w="1092"/>
        <w:gridCol w:w="1227"/>
        <w:gridCol w:w="2606"/>
      </w:tblGrid>
      <w:tr w:rsidR="002D084C" w:rsidRPr="00582158" w:rsidTr="00EC726B">
        <w:trPr>
          <w:trHeight w:val="283"/>
          <w:jc w:val="center"/>
        </w:trPr>
        <w:tc>
          <w:tcPr>
            <w:tcW w:w="286" w:type="pct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Caso</w:t>
            </w:r>
          </w:p>
        </w:tc>
        <w:tc>
          <w:tcPr>
            <w:tcW w:w="2287" w:type="pct"/>
            <w:gridSpan w:val="3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Luminaria</w:t>
            </w:r>
          </w:p>
        </w:tc>
        <w:tc>
          <w:tcPr>
            <w:tcW w:w="1431" w:type="pct"/>
            <w:gridSpan w:val="3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Driver</w:t>
            </w:r>
          </w:p>
        </w:tc>
        <w:tc>
          <w:tcPr>
            <w:tcW w:w="996" w:type="pct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Archivo .IES asociado</w:t>
            </w: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Tipo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 xml:space="preserve">Modelo </w:t>
            </w: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Potencia Nominal</w:t>
            </w: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de operación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3"/>
            </w: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Cantidad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4"/>
            </w: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Modelo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5"/>
            </w: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Potencia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6"/>
            </w: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Nombre archivo</w:t>
            </w: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P1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P2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P3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P4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</w:tbl>
    <w:p w:rsidR="002D084C" w:rsidRPr="00582158" w:rsidRDefault="002D084C" w:rsidP="002D084C">
      <w:pPr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2179"/>
        <w:gridCol w:w="1483"/>
        <w:gridCol w:w="2944"/>
        <w:gridCol w:w="1417"/>
        <w:gridCol w:w="1417"/>
        <w:gridCol w:w="1417"/>
        <w:gridCol w:w="1722"/>
      </w:tblGrid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D9D9D9" w:themeFill="background1" w:themeFillShade="D9"/>
            <w:noWrap/>
            <w:vAlign w:val="center"/>
            <w:hideMark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Caso</w:t>
            </w:r>
          </w:p>
        </w:tc>
        <w:tc>
          <w:tcPr>
            <w:tcW w:w="2513" w:type="pct"/>
            <w:gridSpan w:val="3"/>
            <w:shd w:val="clear" w:color="auto" w:fill="D9D9D9" w:themeFill="background1" w:themeFillShade="D9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Parámetros Simulación</w:t>
            </w:r>
          </w:p>
        </w:tc>
        <w:tc>
          <w:tcPr>
            <w:tcW w:w="2272" w:type="pct"/>
            <w:gridSpan w:val="4"/>
            <w:shd w:val="clear" w:color="auto" w:fill="D9D9D9" w:themeFill="background1" w:themeFillShade="D9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Resultados Simulación</w:t>
            </w: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Tipo</w:t>
            </w:r>
          </w:p>
        </w:tc>
        <w:tc>
          <w:tcPr>
            <w:tcW w:w="829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Altura del punto de luz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Largo brazo</w:t>
            </w:r>
          </w:p>
        </w:tc>
        <w:tc>
          <w:tcPr>
            <w:tcW w:w="1120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Angulo rotación de la luminaria</w:t>
            </w:r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E (1,5 m)</w:t>
            </w:r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Emed</w:t>
            </w:r>
            <w:proofErr w:type="spellEnd"/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Emin</w:t>
            </w:r>
            <w:proofErr w:type="spellEnd"/>
          </w:p>
        </w:tc>
        <w:tc>
          <w:tcPr>
            <w:tcW w:w="655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Um</w:t>
            </w:r>
            <w:proofErr w:type="spellEnd"/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P1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P2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P3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</w:tbl>
    <w:p w:rsidR="002D084C" w:rsidRPr="00582158" w:rsidRDefault="002D084C" w:rsidP="002D084C">
      <w:pPr>
        <w:pStyle w:val="Prrafodelista"/>
        <w:keepNext/>
        <w:numPr>
          <w:ilvl w:val="0"/>
          <w:numId w:val="32"/>
        </w:numPr>
      </w:pPr>
      <w:r w:rsidRPr="00582158">
        <w:lastRenderedPageBreak/>
        <w:t>Datos Proyecto</w:t>
      </w:r>
      <w:r w:rsidR="00082F1F">
        <w:t xml:space="preserve"> </w:t>
      </w:r>
    </w:p>
    <w:tbl>
      <w:tblPr>
        <w:tblW w:w="13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3"/>
        <w:gridCol w:w="1418"/>
        <w:gridCol w:w="1843"/>
        <w:gridCol w:w="1984"/>
        <w:gridCol w:w="1415"/>
        <w:gridCol w:w="1294"/>
      </w:tblGrid>
      <w:tr w:rsidR="002D084C" w:rsidRPr="00582158" w:rsidTr="00EC726B">
        <w:trPr>
          <w:trHeight w:val="924"/>
        </w:trPr>
        <w:tc>
          <w:tcPr>
            <w:tcW w:w="5173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Nombre de Luminaria y driver/Balasto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7"/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Luminaria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8"/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[W]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programable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9"/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Rango y paso de Programación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[%]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Total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Luminarias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[cantidad]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 xml:space="preserve">Potencia Total 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30"/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[W]</w:t>
            </w: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1, driver/Balasto tipo 1)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1, driver/Balasto tipo 2)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n, driver/Balasto tipo n)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  <w:r w:rsidRPr="00582158">
              <w:t>….</w:t>
            </w:r>
          </w:p>
          <w:p w:rsidR="002D084C" w:rsidRPr="00582158" w:rsidRDefault="002D084C" w:rsidP="00EC726B">
            <w:pPr>
              <w:spacing w:after="0"/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  <w:r w:rsidRPr="00582158">
              <w:t> </w:t>
            </w:r>
          </w:p>
        </w:tc>
        <w:tc>
          <w:tcPr>
            <w:tcW w:w="1843" w:type="dxa"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spacing w:after="0"/>
            </w:pPr>
          </w:p>
        </w:tc>
      </w:tr>
    </w:tbl>
    <w:p w:rsidR="002D084C" w:rsidRPr="00582158" w:rsidRDefault="002D084C" w:rsidP="002D084C">
      <w:pPr>
        <w:jc w:val="left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484"/>
        <w:gridCol w:w="1418"/>
        <w:gridCol w:w="1417"/>
        <w:gridCol w:w="1418"/>
        <w:gridCol w:w="1417"/>
      </w:tblGrid>
      <w:tr w:rsidR="002D084C" w:rsidRPr="00582158" w:rsidTr="00EC726B"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Potencia actualmente instalada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Potencia total proyectada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Reducción de potencia proyectada</w:t>
            </w:r>
            <w:r w:rsidRPr="00582158">
              <w:rPr>
                <w:rStyle w:val="Refdenotaalpie"/>
                <w:sz w:val="20"/>
                <w:szCs w:val="22"/>
              </w:rPr>
              <w:footnoteReference w:id="31"/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Reducción de consumo de energía proyectada</w:t>
            </w:r>
            <w:r w:rsidRPr="00582158">
              <w:rPr>
                <w:rStyle w:val="Refdenotaalpie"/>
                <w:sz w:val="20"/>
                <w:szCs w:val="22"/>
              </w:rPr>
              <w:footnoteReference w:id="32"/>
            </w:r>
          </w:p>
        </w:tc>
      </w:tr>
      <w:tr w:rsidR="002D084C" w:rsidRPr="00582158" w:rsidTr="00EC726B">
        <w:tc>
          <w:tcPr>
            <w:tcW w:w="1459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84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[%]</w:t>
            </w: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</w:t>
            </w:r>
            <w:proofErr w:type="spellStart"/>
            <w:r w:rsidRPr="00582158">
              <w:t>kWh</w:t>
            </w:r>
            <w:proofErr w:type="spellEnd"/>
            <w:r w:rsidRPr="00582158">
              <w:t>]</w:t>
            </w: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[%]</w:t>
            </w:r>
          </w:p>
        </w:tc>
      </w:tr>
      <w:tr w:rsidR="002D084C" w:rsidRPr="00582158" w:rsidTr="00EC726B">
        <w:tc>
          <w:tcPr>
            <w:tcW w:w="1459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</w:tr>
    </w:tbl>
    <w:p w:rsidR="002D084C" w:rsidRPr="00582158" w:rsidRDefault="002D084C" w:rsidP="002D084C">
      <w:pPr>
        <w:jc w:val="left"/>
        <w:rPr>
          <w:b/>
        </w:rPr>
      </w:pPr>
    </w:p>
    <w:p w:rsidR="009B2C86" w:rsidRPr="00582158" w:rsidRDefault="009B2C86" w:rsidP="007E55A6">
      <w:pPr>
        <w:keepNext/>
        <w:rPr>
          <w:b/>
        </w:rPr>
      </w:pPr>
      <w:r w:rsidRPr="00582158">
        <w:rPr>
          <w:b/>
        </w:rPr>
        <w:lastRenderedPageBreak/>
        <w:t>5.- MAQUINARIA Y HERRAMIENTAS</w:t>
      </w:r>
    </w:p>
    <w:p w:rsidR="009B2C86" w:rsidRPr="00582158" w:rsidRDefault="009B2C86" w:rsidP="000A651D">
      <w:pPr>
        <w:keepNext/>
        <w:jc w:val="left"/>
      </w:pPr>
      <w:r w:rsidRPr="00582158">
        <w:t>Descripción de toda maquinaria y herramientas que el Oferente tendrá a disposición para desarrollar el presente Proyecto</w:t>
      </w:r>
      <w:r w:rsidR="00D0325B" w:rsidRPr="00582158">
        <w:t>.</w:t>
      </w:r>
    </w:p>
    <w:p w:rsidR="00D0325B" w:rsidRDefault="00D0325B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7E55A6" w:rsidRDefault="007E55A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7E55A6" w:rsidRPr="00582158" w:rsidRDefault="007E55A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D0325B" w:rsidRPr="00582158" w:rsidRDefault="00D0325B" w:rsidP="00D0325B">
      <w:pPr>
        <w:keepNext/>
        <w:jc w:val="left"/>
        <w:rPr>
          <w:b/>
        </w:rPr>
      </w:pPr>
      <w:r w:rsidRPr="00582158">
        <w:rPr>
          <w:b/>
        </w:rPr>
        <w:t>6.- ORGANISMOS DE MEDICIÓN PROPUESTOS</w:t>
      </w:r>
    </w:p>
    <w:p w:rsidR="00D0325B" w:rsidRPr="00582158" w:rsidRDefault="00D0325B" w:rsidP="00D0325B">
      <w:pPr>
        <w:keepNext/>
        <w:jc w:val="left"/>
      </w:pPr>
      <w:r w:rsidRPr="00582158">
        <w:t>Nombre o razón social, Teléfono de Contacto, Dirección, Página web y Experiencia del trabajo de los Organismos de medición propuestos.</w:t>
      </w:r>
    </w:p>
    <w:p w:rsidR="00D0325B" w:rsidRPr="00582158" w:rsidRDefault="00D0325B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i/>
        </w:rPr>
      </w:pPr>
      <w:r w:rsidRPr="00582158">
        <w:rPr>
          <w:i/>
        </w:rPr>
        <w:t>1. Organismo 1</w:t>
      </w:r>
    </w:p>
    <w:p w:rsidR="00AC6B21" w:rsidRDefault="00AC6B21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2. Organismo 2</w:t>
      </w:r>
    </w:p>
    <w:p w:rsidR="00082F1F" w:rsidRPr="00582158" w:rsidRDefault="00082F1F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3"/>
        <w:gridCol w:w="1422"/>
        <w:gridCol w:w="5695"/>
      </w:tblGrid>
      <w:tr w:rsidR="009B2C86" w:rsidRPr="009C0678" w:rsidTr="009C0678">
        <w:tc>
          <w:tcPr>
            <w:tcW w:w="2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538" w:type="pct"/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9C0678" w:rsidTr="009C0678">
        <w:tc>
          <w:tcPr>
            <w:tcW w:w="2308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Nombre Oferente y Representante Legal</w:t>
            </w:r>
          </w:p>
        </w:tc>
        <w:tc>
          <w:tcPr>
            <w:tcW w:w="538" w:type="pct"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Firma del Representante Legal</w:t>
            </w:r>
          </w:p>
        </w:tc>
      </w:tr>
    </w:tbl>
    <w:p w:rsidR="00342D02" w:rsidRPr="00582158" w:rsidRDefault="00342D02" w:rsidP="000A651D">
      <w:pPr>
        <w:ind w:left="2268"/>
        <w:jc w:val="left"/>
      </w:pPr>
    </w:p>
    <w:p w:rsidR="009B2C86" w:rsidRPr="00582158" w:rsidRDefault="009B2C86" w:rsidP="000A651D">
      <w:pPr>
        <w:ind w:left="2268"/>
        <w:jc w:val="left"/>
      </w:pPr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E3527F" w:rsidRPr="00582158" w:rsidRDefault="00E3527F" w:rsidP="00376D19">
      <w:pPr>
        <w:pStyle w:val="Ttulo1"/>
        <w:sectPr w:rsidR="00E3527F" w:rsidRPr="00582158" w:rsidSect="00E3527F">
          <w:footerReference w:type="default" r:id="rId15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19" w:name="_Toc421138769"/>
      <w:bookmarkStart w:id="20" w:name="_Ref411434054"/>
      <w:bookmarkEnd w:id="13"/>
    </w:p>
    <w:p w:rsidR="009B2C86" w:rsidRPr="00582158" w:rsidRDefault="009B2C86" w:rsidP="009C0678">
      <w:pPr>
        <w:pStyle w:val="Ttulo1"/>
      </w:pPr>
      <w:r w:rsidRPr="009C0678">
        <w:lastRenderedPageBreak/>
        <w:t xml:space="preserve">ANEXO N° </w:t>
      </w:r>
      <w:bookmarkEnd w:id="19"/>
      <w:bookmarkEnd w:id="20"/>
      <w:r w:rsidR="00F17B87">
        <w:t>11</w:t>
      </w:r>
      <w:r w:rsidR="001B4C59" w:rsidRPr="009C0678">
        <w:t>-A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DETALLES </w:t>
      </w:r>
      <w:r w:rsidR="005C4E1F">
        <w:rPr>
          <w:b/>
        </w:rPr>
        <w:t>TÉCNICOS REFERENCIALES</w:t>
      </w:r>
    </w:p>
    <w:p w:rsidR="00530CAC" w:rsidRPr="00582158" w:rsidRDefault="00572EA2" w:rsidP="00100739">
      <w:pPr>
        <w:rPr>
          <w:b/>
        </w:rPr>
      </w:pPr>
      <w:r w:rsidRPr="009C0678">
        <w:rPr>
          <w:b/>
        </w:rPr>
        <w:t xml:space="preserve">1. </w:t>
      </w:r>
      <w:r w:rsidR="009B2C86" w:rsidRPr="00582158">
        <w:rPr>
          <w:b/>
        </w:rPr>
        <w:t>CATASTRO DE LUMINARIAS EXISTENTES EN</w:t>
      </w:r>
      <w:r w:rsidR="00BD5233" w:rsidRPr="00BD5233">
        <w:rPr>
          <w:b/>
        </w:rPr>
        <w:t xml:space="preserve"> LA COMUNA DE MEJILLONES</w:t>
      </w:r>
      <w:r w:rsidR="00100739" w:rsidRPr="00582158">
        <w:rPr>
          <w:b/>
        </w:rPr>
        <w:t>.</w:t>
      </w:r>
    </w:p>
    <w:p w:rsidR="009B2C86" w:rsidRPr="00582158" w:rsidRDefault="009B2C86" w:rsidP="000A651D">
      <w:r w:rsidRPr="00582158">
        <w:t>Detalles en Excel adjunto.</w:t>
      </w:r>
    </w:p>
    <w:p w:rsidR="00100739" w:rsidRPr="00582158" w:rsidRDefault="005C4E1F" w:rsidP="00100739">
      <w:pPr>
        <w:rPr>
          <w:b/>
        </w:rPr>
      </w:pPr>
      <w:r>
        <w:rPr>
          <w:b/>
        </w:rPr>
        <w:t>2</w:t>
      </w:r>
      <w:r w:rsidR="009B2C86" w:rsidRPr="00582158">
        <w:rPr>
          <w:b/>
        </w:rPr>
        <w:t>. PLANO</w:t>
      </w:r>
      <w:r w:rsidR="00AB1FDF" w:rsidRPr="00582158">
        <w:rPr>
          <w:b/>
        </w:rPr>
        <w:t>S</w:t>
      </w:r>
      <w:r w:rsidR="009B2C86" w:rsidRPr="00582158">
        <w:rPr>
          <w:b/>
        </w:rPr>
        <w:t xml:space="preserve"> REFERENCIAL</w:t>
      </w:r>
      <w:r w:rsidR="00AB1FDF" w:rsidRPr="00582158">
        <w:rPr>
          <w:b/>
        </w:rPr>
        <w:t>ES</w:t>
      </w:r>
      <w:r w:rsidR="009B2C86" w:rsidRPr="00582158">
        <w:rPr>
          <w:b/>
        </w:rPr>
        <w:t xml:space="preserve"> DE CALLES A INTERVENIR</w:t>
      </w:r>
      <w:r w:rsidR="00530CAC" w:rsidRPr="00582158">
        <w:rPr>
          <w:b/>
        </w:rPr>
        <w:t xml:space="preserve"> </w:t>
      </w:r>
      <w:r w:rsidR="00BD5233" w:rsidRPr="00BD5233">
        <w:rPr>
          <w:b/>
        </w:rPr>
        <w:t>EN LA COMUNA DE MEJILLONES</w:t>
      </w:r>
      <w:r w:rsidR="00100739" w:rsidRPr="00582158">
        <w:rPr>
          <w:b/>
        </w:rPr>
        <w:t>.</w:t>
      </w:r>
    </w:p>
    <w:p w:rsidR="009B2C86" w:rsidRPr="00582158" w:rsidRDefault="009B2C86" w:rsidP="000A651D">
      <w:r w:rsidRPr="00582158">
        <w:t>Detalles referenciales en plano AutoCAD adjunto.</w:t>
      </w:r>
    </w:p>
    <w:p w:rsidR="00467AAC" w:rsidRPr="00582158" w:rsidRDefault="009B2C86" w:rsidP="00387A1D">
      <w:r w:rsidRPr="00582158">
        <w:t>Clasificación de calles en plano AutoCAD adjunto.</w:t>
      </w:r>
      <w:bookmarkStart w:id="21" w:name="_Ref421527830"/>
    </w:p>
    <w:p w:rsidR="00467AAC" w:rsidRPr="00582158" w:rsidRDefault="00467AAC">
      <w:pPr>
        <w:spacing w:line="276" w:lineRule="auto"/>
        <w:jc w:val="left"/>
      </w:pPr>
      <w:r w:rsidRPr="00582158">
        <w:br w:type="page"/>
      </w:r>
    </w:p>
    <w:p w:rsidR="00467AAC" w:rsidRPr="009C0678" w:rsidRDefault="00467AAC" w:rsidP="009C0678">
      <w:pPr>
        <w:pStyle w:val="Ttulo1"/>
      </w:pPr>
      <w:r w:rsidRPr="009C0678">
        <w:lastRenderedPageBreak/>
        <w:t xml:space="preserve">ANEXO N° </w:t>
      </w:r>
      <w:r w:rsidR="00950E3B">
        <w:t>11</w:t>
      </w:r>
      <w:r w:rsidRPr="009C0678">
        <w:t>-B</w:t>
      </w:r>
    </w:p>
    <w:p w:rsidR="00467AAC" w:rsidRPr="009C0678" w:rsidRDefault="00467AAC" w:rsidP="00467AAC">
      <w:pPr>
        <w:jc w:val="center"/>
        <w:rPr>
          <w:b/>
        </w:rPr>
      </w:pPr>
      <w:r w:rsidRPr="009C0678">
        <w:rPr>
          <w:b/>
        </w:rPr>
        <w:t xml:space="preserve">DETALLES TÉCNICOS </w:t>
      </w:r>
      <w:r w:rsidR="00100739" w:rsidRPr="009C0678">
        <w:rPr>
          <w:b/>
        </w:rPr>
        <w:t>SIMULACIONES</w:t>
      </w:r>
    </w:p>
    <w:p w:rsidR="00100739" w:rsidRPr="009C0678" w:rsidRDefault="00100739" w:rsidP="00100739">
      <w:pPr>
        <w:pStyle w:val="Prrafodelista"/>
        <w:numPr>
          <w:ilvl w:val="0"/>
          <w:numId w:val="40"/>
        </w:numPr>
        <w:rPr>
          <w:b/>
        </w:rPr>
      </w:pPr>
      <w:r w:rsidRPr="009C0678">
        <w:rPr>
          <w:b/>
        </w:rPr>
        <w:t>CASOS BASES.</w:t>
      </w:r>
    </w:p>
    <w:p w:rsidR="00100739" w:rsidRPr="009C0678" w:rsidRDefault="00100739" w:rsidP="00100739">
      <w:pPr>
        <w:rPr>
          <w:b/>
        </w:rPr>
      </w:pPr>
      <w:r w:rsidRPr="009C0678">
        <w:t>Las condiciones de terreno que mayoritariamente se dan en la comuna donde se realizará el Recambio Masivo, en cuanto a la separación entre postes y ancho de la Calzada, son las que se detallan en la tabla a continuación:</w:t>
      </w:r>
    </w:p>
    <w:p w:rsidR="00100739" w:rsidRPr="009C0678" w:rsidRDefault="00100739" w:rsidP="00100739">
      <w:pPr>
        <w:pStyle w:val="Epgrafe"/>
      </w:pPr>
      <w:r w:rsidRPr="009C0678">
        <w:t xml:space="preserve">Tabla N° </w:t>
      </w:r>
      <w:r w:rsidRPr="009C0678">
        <w:fldChar w:fldCharType="begin"/>
      </w:r>
      <w:r w:rsidRPr="009C0678">
        <w:instrText xml:space="preserve"> SEQ Tabla_N° \* ARABIC </w:instrText>
      </w:r>
      <w:r w:rsidRPr="009C0678">
        <w:fldChar w:fldCharType="separate"/>
      </w:r>
      <w:r w:rsidR="004256FE">
        <w:rPr>
          <w:noProof/>
        </w:rPr>
        <w:t>3</w:t>
      </w:r>
      <w:r w:rsidRPr="009C0678">
        <w:fldChar w:fldCharType="end"/>
      </w:r>
      <w:r w:rsidRPr="009C0678">
        <w:t xml:space="preserve"> – Casos Base.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559"/>
        <w:gridCol w:w="1543"/>
        <w:gridCol w:w="1920"/>
        <w:gridCol w:w="1924"/>
        <w:gridCol w:w="1253"/>
      </w:tblGrid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Clase</w:t>
            </w:r>
          </w:p>
        </w:tc>
        <w:tc>
          <w:tcPr>
            <w:tcW w:w="1559" w:type="dxa"/>
            <w:vAlign w:val="center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Distribución de postes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Separación de postes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Ancho de la calzada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Distancia mástil calzada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Altura de montaje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P1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E8320A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39</w:t>
            </w:r>
            <w:r w:rsidR="00100739" w:rsidRPr="009C0678">
              <w:rPr>
                <w:lang w:val="es-ES"/>
              </w:rPr>
              <w:t>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8,5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P2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38,0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7,0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P3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37,0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5,4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P4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32,0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4,4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</w:tbl>
    <w:p w:rsidR="00100739" w:rsidRPr="009C0678" w:rsidRDefault="00100739" w:rsidP="00100739">
      <w:pPr>
        <w:pStyle w:val="Prrafodelista"/>
        <w:ind w:left="360"/>
        <w:rPr>
          <w:b/>
        </w:rPr>
      </w:pPr>
    </w:p>
    <w:p w:rsidR="009F176A" w:rsidRPr="009C0678" w:rsidRDefault="009F176A" w:rsidP="009F176A">
      <w:r w:rsidRPr="009C0678">
        <w:t xml:space="preserve">Cabe señalar que durante la ejecución de las Obras, el Contratista, en conjunto con el ITO, deberá buscar en terreno las calles donde se dan las condiciones señaladas en el </w:t>
      </w:r>
      <w:r w:rsidRPr="00A5050B">
        <w:rPr>
          <w:b/>
        </w:rPr>
        <w:t>numeral 1 del ANEXO N°11-B</w:t>
      </w:r>
      <w:r w:rsidRPr="009C0678">
        <w:t xml:space="preserve">, de modo de realizar las mediciones lumínicas considerando los mismos casos base utilizados en la simulación, lo anterior de acuerdo a lo establecido </w:t>
      </w:r>
      <w:r w:rsidR="00F17B87">
        <w:t xml:space="preserve">en el numeral 4.6 </w:t>
      </w:r>
      <w:r w:rsidRPr="009C0678">
        <w:t xml:space="preserve">de las Bases Técnicas. </w:t>
      </w:r>
    </w:p>
    <w:p w:rsidR="00100739" w:rsidRPr="009C0678" w:rsidRDefault="00100739" w:rsidP="00100739">
      <w:pPr>
        <w:pStyle w:val="Prrafodelista"/>
        <w:numPr>
          <w:ilvl w:val="0"/>
          <w:numId w:val="40"/>
        </w:numPr>
        <w:rPr>
          <w:b/>
        </w:rPr>
      </w:pPr>
      <w:r w:rsidRPr="009C0678">
        <w:rPr>
          <w:b/>
        </w:rPr>
        <w:t>PARÁMETROS SIMULACIÓN</w:t>
      </w:r>
      <w:r w:rsidR="00AC6B21" w:rsidRPr="009C0678">
        <w:rPr>
          <w:b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715"/>
      </w:tblGrid>
      <w:tr w:rsidR="00AC6B21" w:rsidRPr="009C0678" w:rsidTr="007F5AA6">
        <w:tc>
          <w:tcPr>
            <w:tcW w:w="8792" w:type="dxa"/>
            <w:gridSpan w:val="2"/>
            <w:shd w:val="clear" w:color="auto" w:fill="D9D9D9" w:themeFill="background1" w:themeFillShade="D9"/>
          </w:tcPr>
          <w:p w:rsidR="00AC6B21" w:rsidRPr="009C0678" w:rsidRDefault="00AC6B21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t>1 Datos Simulación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</w:t>
            </w:r>
            <w:r w:rsidR="00AC6B21" w:rsidRPr="009C0678">
              <w:rPr>
                <w:rFonts w:cs="Calibri"/>
                <w:color w:val="000000"/>
                <w:sz w:val="22"/>
                <w:szCs w:val="22"/>
              </w:rPr>
              <w:t>.1</w:t>
            </w: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 Software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9C0678">
              <w:rPr>
                <w:rFonts w:cs="Calibri"/>
                <w:color w:val="000000"/>
                <w:sz w:val="22"/>
                <w:szCs w:val="22"/>
              </w:rPr>
              <w:t>DIALux</w:t>
            </w:r>
            <w:proofErr w:type="spellEnd"/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1.2 Tipo de Proyecto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De Calle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1.3 Factor de Degradación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0,85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1.4 Estándar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Estándar CIE 140/EN 13201</w:t>
            </w:r>
          </w:p>
        </w:tc>
      </w:tr>
    </w:tbl>
    <w:p w:rsidR="00AC6B21" w:rsidRPr="009C0678" w:rsidRDefault="00AC6B21" w:rsidP="00AC6B21">
      <w:pPr>
        <w:spacing w:after="0"/>
      </w:pPr>
      <w:r w:rsidRPr="009C0678"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46"/>
        <w:gridCol w:w="131"/>
        <w:gridCol w:w="4715"/>
      </w:tblGrid>
      <w:tr w:rsidR="00467AAC" w:rsidRPr="009C0678" w:rsidTr="001E5CDF">
        <w:tc>
          <w:tcPr>
            <w:tcW w:w="8792" w:type="dxa"/>
            <w:gridSpan w:val="3"/>
            <w:shd w:val="clear" w:color="auto" w:fill="D9D9D9" w:themeFill="background1" w:themeFillShade="D9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lastRenderedPageBreak/>
              <w:t>2 Calzada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2.1 Anchura 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De acuerdo a clase de alumbrado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2.2 Cantidad de carriles de la vía </w:t>
            </w:r>
          </w:p>
        </w:tc>
        <w:tc>
          <w:tcPr>
            <w:tcW w:w="4715" w:type="dxa"/>
          </w:tcPr>
          <w:p w:rsidR="00467AAC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P1 y P2: </w:t>
            </w:r>
            <w:r w:rsidR="00467AAC" w:rsidRPr="009C0678">
              <w:rPr>
                <w:rFonts w:cs="Calibri"/>
                <w:color w:val="000000"/>
                <w:sz w:val="22"/>
                <w:szCs w:val="22"/>
              </w:rPr>
              <w:t>2</w:t>
            </w:r>
          </w:p>
          <w:p w:rsidR="00AC6B21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P3 y P4: 1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2.3 Pavimento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R3, q0</w:t>
            </w:r>
          </w:p>
        </w:tc>
      </w:tr>
      <w:tr w:rsidR="00467AAC" w:rsidRPr="009C0678" w:rsidTr="001E5CDF">
        <w:tc>
          <w:tcPr>
            <w:tcW w:w="8792" w:type="dxa"/>
            <w:gridSpan w:val="3"/>
            <w:shd w:val="clear" w:color="auto" w:fill="D9D9D9" w:themeFill="background1" w:themeFillShade="D9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t xml:space="preserve">3 Trama de cálculo 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3.1 Clase de Iluminación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ME5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3.2 Velocidad típica del usuario principal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Media entre 30 y 60 km/h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3.3 Usuario principal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Los usuarios principales son el tráfico motorizado y vehículos lentos (&lt;40 km/h). Se autoriza el uso de ciclistas y peatones.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3.4 Situación atmosférica general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Seco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3.5 Elementos de restricción de tráfico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3.6 Tipo de cruces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sencillos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3.7 Densidad de cruces 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&lt;  3 unidades por km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3.8 Grado de dificultad de la navegación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3.9 Tránsito de vehículos por día</w:t>
            </w:r>
          </w:p>
        </w:tc>
        <w:tc>
          <w:tcPr>
            <w:tcW w:w="4715" w:type="dxa"/>
            <w:noWrap/>
          </w:tcPr>
          <w:p w:rsidR="00467AAC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Menor a </w:t>
            </w:r>
            <w:r w:rsidR="00467AAC"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7000 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3.10Zonas conflictivas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3.11 Complejidad de campo de visión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3.12 Vehículos al borde de la calzada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3.13 Grado de luminosidad del entorno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Entorno urbano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3.14 Densidad de ciclistas y peatones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1E5CDF">
        <w:trPr>
          <w:trHeight w:val="300"/>
        </w:trPr>
        <w:tc>
          <w:tcPr>
            <w:tcW w:w="8792" w:type="dxa"/>
            <w:gridSpan w:val="3"/>
            <w:shd w:val="clear" w:color="auto" w:fill="D9D9D9" w:themeFill="background1" w:themeFillShade="D9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  <w:lang w:eastAsia="es-CL"/>
              </w:rPr>
              <w:t>4 Luminarias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4.1 Organización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Unilateral abajo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4.2 Disposición de calle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Altura punto de luz: 8.50 [m].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Cantidad de luminarias por mástil: 1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Distancia entre dos mástiles: 40,00 [m]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Desplazamiento longitudinal: 0,00 [m]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Angulo inclinación vertical: Definida por el oferente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4.3 Brazo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Longitud del brazo (proyección horizontal): 1.59 [m]</w:t>
            </w:r>
          </w:p>
          <w:p w:rsidR="00467AAC" w:rsidRPr="009C0678" w:rsidRDefault="00032716" w:rsidP="00AC6B2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s-CL"/>
              </w:rPr>
              <w:t>Distancia mástil-calzada: 0.5</w:t>
            </w:r>
            <w:r w:rsidR="00467AAC"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0 [m]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4.4 Técnica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Factor de corrección. 1.000</w:t>
            </w:r>
          </w:p>
        </w:tc>
      </w:tr>
    </w:tbl>
    <w:p w:rsidR="00530CAC" w:rsidRPr="009C0678" w:rsidRDefault="00530CAC">
      <w:pPr>
        <w:spacing w:line="276" w:lineRule="auto"/>
        <w:jc w:val="left"/>
        <w:rPr>
          <w:rFonts w:cs="Times New Roman"/>
          <w:b/>
          <w:bCs/>
        </w:rPr>
      </w:pPr>
    </w:p>
    <w:p w:rsidR="009B2C86" w:rsidRPr="009C0678" w:rsidRDefault="009B2C86" w:rsidP="00263408">
      <w:pPr>
        <w:pStyle w:val="Ttulo1"/>
        <w:rPr>
          <w:b w:val="0"/>
        </w:rPr>
      </w:pPr>
      <w:r w:rsidRPr="009C0678">
        <w:rPr>
          <w:caps w:val="0"/>
        </w:rPr>
        <w:lastRenderedPageBreak/>
        <w:t xml:space="preserve">ANEXO N° </w:t>
      </w:r>
      <w:bookmarkEnd w:id="21"/>
      <w:r w:rsidR="00F17B87">
        <w:rPr>
          <w:caps w:val="0"/>
        </w:rPr>
        <w:t>12</w:t>
      </w:r>
    </w:p>
    <w:p w:rsidR="009B2C86" w:rsidRPr="009C0678" w:rsidRDefault="006D4D74" w:rsidP="000A651D">
      <w:pPr>
        <w:jc w:val="center"/>
        <w:rPr>
          <w:b/>
        </w:rPr>
      </w:pPr>
      <w:r w:rsidRPr="009C0678">
        <w:rPr>
          <w:b/>
        </w:rPr>
        <w:t>FORMATO ASOCIADO A LA ACTIVIDAD DEL PROYECTO</w:t>
      </w:r>
    </w:p>
    <w:p w:rsidR="009B2C86" w:rsidRPr="009C0678" w:rsidRDefault="00EF4C86" w:rsidP="000A651D">
      <w:r w:rsidRPr="009C0678">
        <w:t>Formato de reporte del estado actual y posterior al recambio, del alumbrado público completo</w:t>
      </w:r>
      <w:r w:rsidR="00D510EB" w:rsidRPr="009C0678">
        <w:t>, de acuerdo a lo solicitado en el numeral 4.2 de las Bases Técnicas</w:t>
      </w:r>
      <w:r w:rsidRPr="009C0678">
        <w:t>.</w:t>
      </w:r>
    </w:p>
    <w:tbl>
      <w:tblPr>
        <w:tblStyle w:val="Tablaconcuadrcula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134"/>
        <w:gridCol w:w="1134"/>
        <w:gridCol w:w="1134"/>
        <w:gridCol w:w="1134"/>
      </w:tblGrid>
      <w:tr w:rsidR="009B2C86" w:rsidRPr="009C0678" w:rsidTr="009B2C86">
        <w:trPr>
          <w:jc w:val="center"/>
        </w:trPr>
        <w:tc>
          <w:tcPr>
            <w:tcW w:w="1668" w:type="dxa"/>
            <w:vMerge w:val="restart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Circuito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En vacío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Hora de encendido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 xml:space="preserve">XX:00 </w:t>
            </w:r>
            <w:proofErr w:type="spellStart"/>
            <w:r w:rsidRPr="009C0678">
              <w:rPr>
                <w:sz w:val="22"/>
                <w:szCs w:val="22"/>
              </w:rPr>
              <w:t>Hrs</w:t>
            </w:r>
            <w:proofErr w:type="spellEnd"/>
            <w:r w:rsidRPr="009C0678">
              <w:rPr>
                <w:sz w:val="22"/>
                <w:szCs w:val="22"/>
              </w:rPr>
              <w:t>*</w:t>
            </w: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  <w:vMerge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(Circuito N°)</w:t>
            </w: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…</w:t>
            </w: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</w:tr>
    </w:tbl>
    <w:p w:rsidR="009B2C86" w:rsidRPr="009C0678" w:rsidRDefault="009B2C86" w:rsidP="000A651D">
      <w:r w:rsidRPr="009C0678">
        <w:t xml:space="preserve">* Agregar </w:t>
      </w:r>
      <w:r w:rsidR="001444E7" w:rsidRPr="009C0678">
        <w:t>hora de la medición</w:t>
      </w:r>
      <w:r w:rsidRPr="009C0678">
        <w:t>.</w:t>
      </w:r>
    </w:p>
    <w:p w:rsidR="009B2C86" w:rsidRPr="009C0678" w:rsidRDefault="009B2C86" w:rsidP="000A651D"/>
    <w:p w:rsidR="008D2B7A" w:rsidRPr="009C0678" w:rsidRDefault="008D2B7A" w:rsidP="000A651D">
      <w:bookmarkStart w:id="22" w:name="_Toc418004174"/>
      <w:bookmarkStart w:id="23" w:name="_Ref414892975"/>
    </w:p>
    <w:p w:rsidR="00572EA2" w:rsidRPr="009C0678" w:rsidRDefault="00572EA2" w:rsidP="000A651D">
      <w:pPr>
        <w:jc w:val="left"/>
        <w:rPr>
          <w:rFonts w:cs="Times New Roman"/>
          <w:b/>
          <w:bCs/>
          <w:caps/>
        </w:rPr>
      </w:pPr>
      <w:bookmarkStart w:id="24" w:name="_Toc418004186"/>
      <w:bookmarkEnd w:id="22"/>
      <w:bookmarkEnd w:id="23"/>
      <w:r w:rsidRPr="009C0678">
        <w:br w:type="page"/>
      </w:r>
    </w:p>
    <w:p w:rsidR="00426D2E" w:rsidRPr="00582158" w:rsidRDefault="006D4D74" w:rsidP="000A651D">
      <w:pPr>
        <w:pStyle w:val="Ttulo1"/>
      </w:pPr>
      <w:r w:rsidRPr="00582158">
        <w:rPr>
          <w:caps w:val="0"/>
        </w:rPr>
        <w:lastRenderedPageBreak/>
        <w:t xml:space="preserve">ANEXO N° </w:t>
      </w:r>
      <w:bookmarkEnd w:id="24"/>
      <w:r w:rsidR="00F17B87">
        <w:t>13</w:t>
      </w:r>
    </w:p>
    <w:p w:rsidR="00426D2E" w:rsidRPr="00582158" w:rsidRDefault="00426D2E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 xml:space="preserve">ACTA DE ENTREGA DE MUESTRAS DE </w:t>
      </w:r>
      <w:r w:rsidR="00D11733" w:rsidRPr="00582158">
        <w:rPr>
          <w:b/>
          <w:lang w:val="es-CL"/>
        </w:rPr>
        <w:t>LUMINARIA</w:t>
      </w:r>
      <w:r w:rsidRPr="00582158">
        <w:rPr>
          <w:b/>
          <w:lang w:val="es-CL"/>
        </w:rPr>
        <w:t>S</w:t>
      </w:r>
    </w:p>
    <w:p w:rsidR="00753187" w:rsidRPr="00582158" w:rsidRDefault="00753187" w:rsidP="000A651D">
      <w:pPr>
        <w:spacing w:before="120" w:after="120"/>
        <w:rPr>
          <w:sz w:val="20"/>
          <w:lang w:val="es-CL"/>
        </w:rPr>
      </w:pPr>
    </w:p>
    <w:p w:rsidR="00426D2E" w:rsidRPr="00582158" w:rsidRDefault="00426D2E" w:rsidP="000A651D">
      <w:pPr>
        <w:spacing w:before="120" w:after="120"/>
        <w:rPr>
          <w:sz w:val="20"/>
          <w:lang w:val="es-CL"/>
        </w:rPr>
      </w:pPr>
      <w:r w:rsidRPr="00582158">
        <w:rPr>
          <w:sz w:val="20"/>
          <w:lang w:val="es-CL"/>
        </w:rPr>
        <w:t xml:space="preserve">En Santiago, </w:t>
      </w:r>
      <w:r w:rsidR="00342D02" w:rsidRPr="00582158">
        <w:rPr>
          <w:sz w:val="20"/>
          <w:lang w:val="es-CL"/>
        </w:rPr>
        <w:t>__ (día)</w:t>
      </w:r>
      <w:r w:rsidRPr="00582158">
        <w:rPr>
          <w:sz w:val="20"/>
          <w:lang w:val="es-CL"/>
        </w:rPr>
        <w:t xml:space="preserve"> de </w:t>
      </w:r>
      <w:r w:rsidR="00342D02" w:rsidRPr="00582158">
        <w:rPr>
          <w:sz w:val="20"/>
          <w:lang w:val="es-CL"/>
        </w:rPr>
        <w:t>_________ (mes)</w:t>
      </w:r>
      <w:r w:rsidRPr="00582158">
        <w:rPr>
          <w:sz w:val="20"/>
          <w:lang w:val="es-CL"/>
        </w:rPr>
        <w:t xml:space="preserve"> de 2015, </w:t>
      </w:r>
      <w:r w:rsidRPr="00582158">
        <w:rPr>
          <w:sz w:val="20"/>
          <w:lang w:val="es-ES"/>
        </w:rPr>
        <w:t xml:space="preserve">en dependencias de la Agencia Chilena de Eficiencia Energética, </w:t>
      </w:r>
      <w:r w:rsidRPr="00582158">
        <w:rPr>
          <w:sz w:val="20"/>
          <w:lang w:val="es-CL"/>
        </w:rPr>
        <w:t xml:space="preserve">en el marco </w:t>
      </w:r>
      <w:r w:rsidR="00342D02" w:rsidRPr="00582158">
        <w:rPr>
          <w:sz w:val="20"/>
          <w:lang w:val="es-CL"/>
        </w:rPr>
        <w:t>de la Licitación</w:t>
      </w:r>
      <w:r w:rsidRPr="00582158">
        <w:rPr>
          <w:sz w:val="20"/>
          <w:lang w:val="es-CL"/>
        </w:rPr>
        <w:t xml:space="preserve"> de </w:t>
      </w:r>
      <w:r w:rsidR="00032716">
        <w:rPr>
          <w:rFonts w:eastAsiaTheme="minorHAnsi" w:cs="Verdana"/>
          <w:b/>
          <w:sz w:val="20"/>
          <w:lang w:val="es-CL" w:eastAsia="en-US"/>
        </w:rPr>
        <w:t>PROYECTO PILOTO DE SUMINISTRO PARA EL RECAMBIO MASIVO DE LUMINARIAS DE ALUMBRADO PÚBLICO, COMUNA DE MEJILLONES</w:t>
      </w:r>
      <w:r w:rsidRPr="00582158">
        <w:rPr>
          <w:sz w:val="20"/>
          <w:lang w:val="es-CL"/>
        </w:rPr>
        <w:t xml:space="preserve">, y de conformidad a lo dispuesto </w:t>
      </w:r>
      <w:r w:rsidRPr="00A5050B">
        <w:rPr>
          <w:sz w:val="20"/>
          <w:lang w:val="es-CL"/>
        </w:rPr>
        <w:t xml:space="preserve">en el </w:t>
      </w:r>
      <w:r w:rsidR="001901D5" w:rsidRPr="00A5050B">
        <w:rPr>
          <w:sz w:val="20"/>
          <w:lang w:val="es-CL"/>
        </w:rPr>
        <w:t>numeral</w:t>
      </w:r>
      <w:r w:rsidR="000A651D" w:rsidRPr="00A5050B">
        <w:rPr>
          <w:sz w:val="20"/>
          <w:lang w:val="es-CL"/>
        </w:rPr>
        <w:t xml:space="preserve"> 12</w:t>
      </w:r>
      <w:r w:rsidR="00A5050B" w:rsidRPr="00A5050B">
        <w:rPr>
          <w:sz w:val="20"/>
          <w:lang w:val="es-CL"/>
        </w:rPr>
        <w:t>.6</w:t>
      </w:r>
      <w:r w:rsidRPr="00A5050B">
        <w:rPr>
          <w:sz w:val="20"/>
          <w:lang w:val="es-CL"/>
        </w:rPr>
        <w:t xml:space="preserve"> de las Bases Administrativas, se procede</w:t>
      </w:r>
      <w:r w:rsidRPr="00582158">
        <w:rPr>
          <w:sz w:val="20"/>
          <w:lang w:val="es-CL"/>
        </w:rPr>
        <w:t xml:space="preserve"> a dar cumplimiento a lo establecido en referidas Bases de </w:t>
      </w:r>
      <w:r w:rsidR="00342D02" w:rsidRPr="00582158">
        <w:rPr>
          <w:sz w:val="20"/>
          <w:lang w:val="es-CL"/>
        </w:rPr>
        <w:t>Licitación</w:t>
      </w:r>
      <w:r w:rsidRPr="00582158">
        <w:rPr>
          <w:sz w:val="20"/>
          <w:lang w:val="es-CL"/>
        </w:rPr>
        <w:t xml:space="preserve"> y a </w:t>
      </w:r>
      <w:r w:rsidR="006C22F6" w:rsidRPr="00582158">
        <w:rPr>
          <w:sz w:val="20"/>
          <w:lang w:val="es-CL"/>
        </w:rPr>
        <w:t xml:space="preserve">realizar entrega de </w:t>
      </w:r>
      <w:r w:rsidRPr="00582158">
        <w:rPr>
          <w:sz w:val="20"/>
          <w:lang w:val="es-CL"/>
        </w:rPr>
        <w:t xml:space="preserve">las muestras de </w:t>
      </w:r>
      <w:r w:rsidR="00D11733" w:rsidRPr="00582158">
        <w:rPr>
          <w:sz w:val="20"/>
          <w:lang w:val="es-CL"/>
        </w:rPr>
        <w:t>Luminaria</w:t>
      </w:r>
      <w:r w:rsidRPr="00582158">
        <w:rPr>
          <w:sz w:val="20"/>
          <w:lang w:val="es-CL"/>
        </w:rPr>
        <w:t>s ofertadas.</w:t>
      </w:r>
    </w:p>
    <w:p w:rsidR="00426D2E" w:rsidRPr="00582158" w:rsidRDefault="00426D2E" w:rsidP="000A651D">
      <w:pPr>
        <w:spacing w:before="240" w:after="120"/>
        <w:rPr>
          <w:sz w:val="20"/>
          <w:lang w:val="es-CL"/>
        </w:rPr>
      </w:pPr>
      <w:r w:rsidRPr="00582158">
        <w:rPr>
          <w:sz w:val="20"/>
          <w:lang w:val="es-CL"/>
        </w:rPr>
        <w:t xml:space="preserve">Yo, </w:t>
      </w:r>
      <w:r w:rsidR="00342D02" w:rsidRPr="00582158">
        <w:rPr>
          <w:sz w:val="20"/>
          <w:lang w:val="es-CL"/>
        </w:rPr>
        <w:t xml:space="preserve">___________________ </w:t>
      </w:r>
      <w:r w:rsidR="006C22F6" w:rsidRPr="00582158">
        <w:rPr>
          <w:sz w:val="20"/>
          <w:lang w:val="es-CL"/>
        </w:rPr>
        <w:t>(nombre de quien realizada la entrega)</w:t>
      </w:r>
      <w:r w:rsidRPr="00582158">
        <w:rPr>
          <w:sz w:val="20"/>
          <w:lang w:val="es-CL"/>
        </w:rPr>
        <w:t>, RUT N</w:t>
      </w:r>
      <w:r w:rsidR="006C22F6" w:rsidRPr="00582158">
        <w:rPr>
          <w:sz w:val="20"/>
          <w:lang w:val="es-CL"/>
        </w:rPr>
        <w:t xml:space="preserve">° </w:t>
      </w:r>
      <w:r w:rsidR="00342D02" w:rsidRPr="00582158">
        <w:rPr>
          <w:sz w:val="20"/>
          <w:lang w:val="es-CL"/>
        </w:rPr>
        <w:t>_____________ (formato XX.XXX.XXX-X)</w:t>
      </w:r>
      <w:r w:rsidRPr="00582158">
        <w:rPr>
          <w:sz w:val="20"/>
          <w:lang w:val="es-CL"/>
        </w:rPr>
        <w:t xml:space="preserve"> en representación del Oferente</w:t>
      </w:r>
      <w:r w:rsidR="006C22F6" w:rsidRPr="00582158">
        <w:rPr>
          <w:sz w:val="20"/>
          <w:lang w:val="es-CL"/>
        </w:rPr>
        <w:t xml:space="preserve"> (nombre y razón social del Oferente), </w:t>
      </w:r>
      <w:r w:rsidRPr="00582158">
        <w:rPr>
          <w:sz w:val="20"/>
          <w:lang w:val="es-CL"/>
        </w:rPr>
        <w:t xml:space="preserve">realizo la entrega de las muestras de </w:t>
      </w:r>
      <w:r w:rsidR="00D11733" w:rsidRPr="00582158">
        <w:rPr>
          <w:sz w:val="20"/>
          <w:lang w:val="es-CL"/>
        </w:rPr>
        <w:t>Luminaria</w:t>
      </w:r>
      <w:r w:rsidRPr="00582158">
        <w:rPr>
          <w:sz w:val="20"/>
          <w:lang w:val="es-CL"/>
        </w:rPr>
        <w:t>s que se describen a continuación:</w:t>
      </w:r>
    </w:p>
    <w:tbl>
      <w:tblPr>
        <w:tblStyle w:val="Tablaconcuadrcula8"/>
        <w:tblW w:w="5000" w:type="pct"/>
        <w:tblLook w:val="04A0" w:firstRow="1" w:lastRow="0" w:firstColumn="1" w:lastColumn="0" w:noHBand="0" w:noVBand="1"/>
      </w:tblPr>
      <w:tblGrid>
        <w:gridCol w:w="1945"/>
        <w:gridCol w:w="3093"/>
        <w:gridCol w:w="2008"/>
        <w:gridCol w:w="2008"/>
      </w:tblGrid>
      <w:tr w:rsidR="00D510EB" w:rsidRPr="00582158" w:rsidTr="00D510EB">
        <w:tc>
          <w:tcPr>
            <w:tcW w:w="1074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Marca</w:t>
            </w:r>
          </w:p>
        </w:tc>
        <w:tc>
          <w:tcPr>
            <w:tcW w:w="1708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Modelo</w:t>
            </w:r>
          </w:p>
        </w:tc>
        <w:tc>
          <w:tcPr>
            <w:tcW w:w="1109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 xml:space="preserve">Potencia </w:t>
            </w:r>
          </w:p>
        </w:tc>
        <w:tc>
          <w:tcPr>
            <w:tcW w:w="1109" w:type="pct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N° Serie</w:t>
            </w:r>
            <w:r w:rsidRPr="00582158">
              <w:rPr>
                <w:rStyle w:val="Refdenotaalpie"/>
                <w:sz w:val="20"/>
                <w:lang w:val="es-CL"/>
              </w:rPr>
              <w:footnoteReference w:id="33"/>
            </w: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</w:tbl>
    <w:p w:rsidR="00426D2E" w:rsidRPr="00582158" w:rsidRDefault="00426D2E" w:rsidP="000A651D">
      <w:pPr>
        <w:tabs>
          <w:tab w:val="left" w:pos="3225"/>
        </w:tabs>
        <w:rPr>
          <w:sz w:val="20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510EB" w:rsidRPr="00582158" w:rsidTr="00D510EB">
        <w:tc>
          <w:tcPr>
            <w:tcW w:w="8978" w:type="dxa"/>
          </w:tcPr>
          <w:p w:rsidR="00D510EB" w:rsidRPr="00582158" w:rsidRDefault="00D510EB" w:rsidP="000A651D">
            <w:pPr>
              <w:tabs>
                <w:tab w:val="left" w:pos="3225"/>
              </w:tabs>
              <w:rPr>
                <w:b/>
                <w:sz w:val="20"/>
                <w:szCs w:val="22"/>
                <w:lang w:val="es-CL"/>
              </w:rPr>
            </w:pPr>
            <w:r w:rsidRPr="00582158">
              <w:rPr>
                <w:sz w:val="20"/>
                <w:lang w:val="es-CL"/>
              </w:rPr>
              <w:t>Observaciones</w:t>
            </w:r>
            <w:r w:rsidRPr="00582158">
              <w:rPr>
                <w:sz w:val="20"/>
                <w:vertAlign w:val="superscript"/>
                <w:lang w:val="es-CL"/>
              </w:rPr>
              <w:t>33</w:t>
            </w: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753187" w:rsidRPr="00582158" w:rsidRDefault="00753187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</w:tc>
      </w:tr>
    </w:tbl>
    <w:p w:rsidR="00572EA2" w:rsidRPr="00582158" w:rsidRDefault="00572EA2" w:rsidP="000A651D">
      <w:pPr>
        <w:tabs>
          <w:tab w:val="left" w:pos="3225"/>
        </w:tabs>
        <w:rPr>
          <w:sz w:val="20"/>
          <w:lang w:val="es-CL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7"/>
        <w:gridCol w:w="849"/>
        <w:gridCol w:w="4268"/>
      </w:tblGrid>
      <w:tr w:rsidR="00D510EB" w:rsidRPr="00582158" w:rsidTr="00D510EB">
        <w:tc>
          <w:tcPr>
            <w:tcW w:w="2174" w:type="pct"/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lang w:val="es-CL"/>
              </w:rPr>
            </w:pPr>
            <w:r w:rsidRPr="00582158">
              <w:rPr>
                <w:sz w:val="20"/>
                <w:lang w:val="es-CL"/>
              </w:rPr>
              <w:t>Firma Representante Oferente</w:t>
            </w:r>
          </w:p>
        </w:tc>
        <w:tc>
          <w:tcPr>
            <w:tcW w:w="469" w:type="pct"/>
            <w:tcBorders>
              <w:top w:val="nil"/>
            </w:tcBorders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lang w:val="es-CL"/>
              </w:rPr>
            </w:pPr>
          </w:p>
        </w:tc>
        <w:tc>
          <w:tcPr>
            <w:tcW w:w="2357" w:type="pct"/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vertAlign w:val="superscript"/>
                <w:lang w:val="es-CL"/>
              </w:rPr>
            </w:pPr>
            <w:r w:rsidRPr="00582158">
              <w:rPr>
                <w:sz w:val="20"/>
                <w:lang w:val="es-CL"/>
              </w:rPr>
              <w:t>Firma Representante Comisión</w:t>
            </w:r>
            <w:r w:rsidRPr="00582158">
              <w:rPr>
                <w:sz w:val="20"/>
                <w:vertAlign w:val="superscript"/>
                <w:lang w:val="es-CL"/>
              </w:rPr>
              <w:t>33</w:t>
            </w:r>
          </w:p>
        </w:tc>
      </w:tr>
    </w:tbl>
    <w:p w:rsidR="005C4E1F" w:rsidRDefault="005C4E1F" w:rsidP="005C4E1F">
      <w:pPr>
        <w:rPr>
          <w:rFonts w:cs="Times New Roman"/>
        </w:rPr>
      </w:pPr>
      <w:bookmarkStart w:id="25" w:name="_Toc418004187"/>
      <w:bookmarkStart w:id="26" w:name="_Ref417942563"/>
    </w:p>
    <w:p w:rsidR="00015CF2" w:rsidRPr="00582158" w:rsidRDefault="00015CF2" w:rsidP="000A651D">
      <w:pPr>
        <w:pStyle w:val="Ttulo1"/>
      </w:pPr>
      <w:r w:rsidRPr="00582158">
        <w:t xml:space="preserve">ANEXO N° </w:t>
      </w:r>
      <w:bookmarkEnd w:id="25"/>
      <w:bookmarkEnd w:id="26"/>
      <w:r w:rsidR="00F17B87">
        <w:t>14</w:t>
      </w:r>
      <w:r w:rsidR="00F54485" w:rsidRPr="00582158">
        <w:rPr>
          <w:rStyle w:val="Refdenotaalpie"/>
        </w:rPr>
        <w:footnoteReference w:id="34"/>
      </w:r>
    </w:p>
    <w:p w:rsidR="00015CF2" w:rsidRPr="00582158" w:rsidRDefault="006D4D74" w:rsidP="000A651D">
      <w:pPr>
        <w:jc w:val="center"/>
        <w:rPr>
          <w:b/>
        </w:rPr>
      </w:pPr>
      <w:r w:rsidRPr="00582158">
        <w:rPr>
          <w:b/>
        </w:rPr>
        <w:t>FORMULARIO SOLICITUD DE DEVOLUCIÓN DE GARANTÍA.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94"/>
        <w:gridCol w:w="992"/>
        <w:gridCol w:w="426"/>
        <w:gridCol w:w="3766"/>
        <w:gridCol w:w="76"/>
      </w:tblGrid>
      <w:tr w:rsidR="00015CF2" w:rsidRPr="00582158" w:rsidTr="007B51EC">
        <w:trPr>
          <w:trHeight w:val="510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jc w:val="center"/>
              <w:rPr>
                <w:b/>
                <w:sz w:val="20"/>
                <w:szCs w:val="22"/>
                <w:lang w:val="es-MX" w:eastAsia="es-MX"/>
              </w:rPr>
            </w:pPr>
            <w:r w:rsidRPr="00582158">
              <w:rPr>
                <w:sz w:val="20"/>
              </w:rPr>
              <w:t xml:space="preserve">SOLICITUD DE DEVOLUCIÓN DE GARANTÍA </w:t>
            </w:r>
          </w:p>
        </w:tc>
      </w:tr>
      <w:tr w:rsidR="00015CF2" w:rsidRPr="00582158" w:rsidTr="002736E9">
        <w:trPr>
          <w:trHeight w:val="333"/>
        </w:trPr>
        <w:tc>
          <w:tcPr>
            <w:tcW w:w="2878" w:type="pct"/>
            <w:gridSpan w:val="3"/>
            <w:shd w:val="clear" w:color="auto" w:fill="auto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jc w:val="left"/>
              <w:rPr>
                <w:b/>
                <w:sz w:val="20"/>
                <w:szCs w:val="22"/>
              </w:rPr>
            </w:pPr>
            <w:r w:rsidRPr="00582158">
              <w:rPr>
                <w:sz w:val="20"/>
              </w:rPr>
              <w:t xml:space="preserve">Nombre </w:t>
            </w:r>
            <w:r w:rsidR="00342D02" w:rsidRPr="00582158">
              <w:rPr>
                <w:sz w:val="20"/>
              </w:rPr>
              <w:t>Licitación</w:t>
            </w:r>
            <w:r w:rsidRPr="00582158">
              <w:rPr>
                <w:sz w:val="20"/>
              </w:rPr>
              <w:t xml:space="preserve"> o Nombre Contrato</w:t>
            </w:r>
          </w:p>
        </w:tc>
        <w:tc>
          <w:tcPr>
            <w:tcW w:w="2122" w:type="pct"/>
            <w:gridSpan w:val="2"/>
            <w:shd w:val="clear" w:color="auto" w:fill="auto"/>
          </w:tcPr>
          <w:p w:rsidR="00015CF2" w:rsidRPr="00582158" w:rsidRDefault="00015CF2" w:rsidP="00753187">
            <w:pPr>
              <w:spacing w:line="240" w:lineRule="auto"/>
              <w:contextualSpacing/>
              <w:jc w:val="center"/>
              <w:rPr>
                <w:b/>
                <w:sz w:val="20"/>
                <w:szCs w:val="22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b/>
                <w:sz w:val="20"/>
                <w:szCs w:val="22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b/>
                <w:sz w:val="20"/>
                <w:szCs w:val="22"/>
                <w:lang w:eastAsia="es-CL"/>
              </w:rPr>
            </w:pPr>
            <w:r w:rsidRPr="00582158">
              <w:rPr>
                <w:sz w:val="20"/>
              </w:rPr>
              <w:t>Código ID (si hubiere)</w:t>
            </w:r>
          </w:p>
        </w:tc>
        <w:tc>
          <w:tcPr>
            <w:tcW w:w="2122" w:type="pct"/>
            <w:gridSpan w:val="2"/>
            <w:hideMark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Razón social Oferente/Contratista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Del="00ED1BDD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de fantasía del Oferente/Contratista (si hubiere)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del representante legal</w:t>
            </w:r>
            <w:r w:rsidR="00F45A4B" w:rsidRPr="00582158">
              <w:rPr>
                <w:sz w:val="20"/>
              </w:rPr>
              <w:t xml:space="preserve"> o designado</w:t>
            </w:r>
            <w:r w:rsidRPr="00582158">
              <w:rPr>
                <w:sz w:val="20"/>
              </w:rPr>
              <w:t xml:space="preserve"> habilitado </w:t>
            </w:r>
            <w:r w:rsidR="00F45A4B" w:rsidRPr="00582158">
              <w:rPr>
                <w:sz w:val="20"/>
              </w:rPr>
              <w:t>para retirar la garantía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RUT del representante legal</w:t>
            </w:r>
            <w:r w:rsidR="00F45A4B" w:rsidRPr="00582158">
              <w:rPr>
                <w:sz w:val="20"/>
              </w:rPr>
              <w:t xml:space="preserve"> o delegado</w:t>
            </w:r>
            <w:r w:rsidRPr="00582158">
              <w:rPr>
                <w:sz w:val="20"/>
              </w:rPr>
              <w:t xml:space="preserve"> habilitado</w:t>
            </w:r>
            <w:r w:rsidR="00F45A4B" w:rsidRPr="00582158">
              <w:rPr>
                <w:sz w:val="20"/>
              </w:rPr>
              <w:t xml:space="preserve"> para retirar la garantía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Teléfono de contacto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Correo electrónico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Banco emisor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Fecha de emisión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Glosa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Monto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7B51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</w:trPr>
        <w:tc>
          <w:tcPr>
            <w:tcW w:w="20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342D02" w:rsidRPr="00582158" w:rsidRDefault="00342D0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548" w:type="pct"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231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</w:tr>
      <w:tr w:rsidR="00015CF2" w:rsidRPr="00582158" w:rsidTr="007B51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</w:trPr>
        <w:tc>
          <w:tcPr>
            <w:tcW w:w="20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  <w:r w:rsidRPr="00582158">
              <w:rPr>
                <w:sz w:val="20"/>
                <w:lang w:val="es-ES"/>
              </w:rPr>
              <w:t>Nombre Representante Legal</w:t>
            </w:r>
          </w:p>
        </w:tc>
        <w:tc>
          <w:tcPr>
            <w:tcW w:w="548" w:type="pct"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231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  <w:r w:rsidRPr="00582158">
              <w:rPr>
                <w:sz w:val="20"/>
                <w:lang w:val="es-ES"/>
              </w:rPr>
              <w:t>Firma del Representante Legal</w:t>
            </w:r>
          </w:p>
        </w:tc>
      </w:tr>
    </w:tbl>
    <w:p w:rsidR="00015CF2" w:rsidRPr="00582158" w:rsidRDefault="00015CF2" w:rsidP="000A651D"/>
    <w:p w:rsidR="00015CF2" w:rsidRPr="00582158" w:rsidRDefault="00015CF2" w:rsidP="000A651D"/>
    <w:p w:rsidR="00175442" w:rsidRPr="003E2916" w:rsidRDefault="00015CF2" w:rsidP="003E2916">
      <w:r w:rsidRPr="00582158">
        <w:rPr>
          <w:sz w:val="20"/>
        </w:rPr>
        <w:t>Fecha</w:t>
      </w:r>
      <w:proofErr w:type="gramStart"/>
      <w:r w:rsidRPr="00582158">
        <w:rPr>
          <w:sz w:val="20"/>
        </w:rPr>
        <w:t>:_</w:t>
      </w:r>
      <w:proofErr w:type="gramEnd"/>
      <w:r w:rsidRPr="00582158">
        <w:rPr>
          <w:sz w:val="20"/>
        </w:rPr>
        <w:t>___________________</w:t>
      </w:r>
      <w:r w:rsidR="00175442">
        <w:br w:type="page"/>
      </w:r>
    </w:p>
    <w:p w:rsidR="00372D05" w:rsidRPr="00582158" w:rsidRDefault="00372D05" w:rsidP="00372D05">
      <w:pPr>
        <w:pStyle w:val="Ttulo1"/>
      </w:pPr>
      <w:r w:rsidRPr="00582158">
        <w:lastRenderedPageBreak/>
        <w:t>ANEXO N° 15</w:t>
      </w:r>
    </w:p>
    <w:p w:rsidR="00372D05" w:rsidRPr="00582158" w:rsidRDefault="00372D05" w:rsidP="002736E9">
      <w:pPr>
        <w:jc w:val="center"/>
        <w:rPr>
          <w:b/>
        </w:rPr>
      </w:pPr>
      <w:r w:rsidRPr="00582158">
        <w:rPr>
          <w:b/>
        </w:rPr>
        <w:t xml:space="preserve">DECLARACIÓN JURADA </w:t>
      </w:r>
    </w:p>
    <w:p w:rsidR="00372D05" w:rsidRPr="00582158" w:rsidRDefault="00032716" w:rsidP="00372D05">
      <w:pPr>
        <w:jc w:val="center"/>
        <w:rPr>
          <w:b/>
        </w:rPr>
      </w:pPr>
      <w:r>
        <w:rPr>
          <w:b/>
        </w:rPr>
        <w:t>PROYECTO PILOTO DE SUMINISTRO PARA EL RECAMBIO MASIVO DE LUMINARIAS DE ALUMBRADO PÚBLICO, COMUNA DE MEJILLONES</w:t>
      </w:r>
    </w:p>
    <w:p w:rsidR="00372D05" w:rsidRPr="00582158" w:rsidRDefault="00372D05" w:rsidP="00372D05">
      <w:pPr>
        <w:jc w:val="center"/>
      </w:pPr>
      <w:r w:rsidRPr="00582158">
        <w:rPr>
          <w:sz w:val="20"/>
        </w:rPr>
        <w:t xml:space="preserve">Santiago, </w:t>
      </w:r>
      <w:r w:rsidRPr="00582158">
        <w:t>&lt;FECHA&gt;</w:t>
      </w:r>
    </w:p>
    <w:p w:rsidR="00372D05" w:rsidRPr="00582158" w:rsidRDefault="00372D05" w:rsidP="00372D05">
      <w:pPr>
        <w:rPr>
          <w:sz w:val="20"/>
        </w:rPr>
      </w:pPr>
    </w:p>
    <w:p w:rsidR="00372D05" w:rsidRPr="00582158" w:rsidRDefault="00372D05" w:rsidP="00372D05">
      <w:pPr>
        <w:rPr>
          <w:b/>
        </w:rPr>
      </w:pPr>
      <w:r w:rsidRPr="00582158">
        <w:t xml:space="preserve">En concordancia con lo establecido </w:t>
      </w:r>
      <w:r w:rsidR="001444E7" w:rsidRPr="00582158">
        <w:t>en el numeral 4.6</w:t>
      </w:r>
      <w:r w:rsidRPr="00582158">
        <w:t xml:space="preserve"> de las Bases Técnicas de Licitación para la contratación del servicio de “</w:t>
      </w:r>
      <w:r w:rsidR="00032716">
        <w:t>PROYECTO PILOTO DE SUMINISTRO PARA EL RECAMBIO MASIVO DE LUMINARIAS DE ALUMBRADO PÚBLICO, COMUNA DE MEJILLONES</w:t>
      </w:r>
      <w:r w:rsidRPr="00582158">
        <w:t>”.</w:t>
      </w:r>
    </w:p>
    <w:p w:rsidR="00372D05" w:rsidRPr="00582158" w:rsidRDefault="00372D05" w:rsidP="00372D05">
      <w:r w:rsidRPr="00582158">
        <w:t xml:space="preserve">Declaro bajo juramento que la empresa que represento no incurre en ninguna de las prohibiciones o inhabilidades indicadas </w:t>
      </w:r>
      <w:r w:rsidR="001444E7" w:rsidRPr="00582158">
        <w:t>el numeral 4.6</w:t>
      </w:r>
      <w:r w:rsidRPr="00582158">
        <w:t xml:space="preserve">, letras a), b) y c) de las Bases Técnicas, referentes a los </w:t>
      </w:r>
      <w:r w:rsidR="002736E9" w:rsidRPr="00582158">
        <w:t>Organismo</w:t>
      </w:r>
      <w:r w:rsidRPr="00582158">
        <w:t>s propuestos por el Oferente, para la medición de los niveles de iluminación.</w:t>
      </w:r>
    </w:p>
    <w:p w:rsidR="00372D05" w:rsidRPr="00582158" w:rsidRDefault="00372D05" w:rsidP="00372D05"/>
    <w:p w:rsidR="00372D05" w:rsidRPr="00582158" w:rsidRDefault="00372D05" w:rsidP="00372D05">
      <w:pPr>
        <w:jc w:val="center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372D05" w:rsidRPr="00582158" w:rsidTr="00C44F22">
        <w:trPr>
          <w:jc w:val="center"/>
        </w:trPr>
        <w:tc>
          <w:tcPr>
            <w:tcW w:w="6396" w:type="dxa"/>
          </w:tcPr>
          <w:p w:rsidR="00372D05" w:rsidRPr="00582158" w:rsidRDefault="00372D05" w:rsidP="00C44F22">
            <w:pPr>
              <w:jc w:val="center"/>
              <w:rPr>
                <w:sz w:val="20"/>
              </w:rPr>
            </w:pPr>
          </w:p>
        </w:tc>
      </w:tr>
      <w:tr w:rsidR="00372D05" w:rsidRPr="00582158" w:rsidTr="00C44F22">
        <w:trPr>
          <w:jc w:val="center"/>
        </w:trPr>
        <w:tc>
          <w:tcPr>
            <w:tcW w:w="6396" w:type="dxa"/>
          </w:tcPr>
          <w:p w:rsidR="00372D05" w:rsidRPr="00582158" w:rsidRDefault="00372D05" w:rsidP="00C44F22">
            <w:pPr>
              <w:jc w:val="center"/>
              <w:rPr>
                <w:sz w:val="22"/>
                <w:szCs w:val="22"/>
              </w:rPr>
            </w:pPr>
            <w:r w:rsidRPr="00582158">
              <w:t>Nombre Completo o Razón Social del Organismo de medición, RUT</w:t>
            </w:r>
          </w:p>
        </w:tc>
      </w:tr>
    </w:tbl>
    <w:p w:rsidR="00372D05" w:rsidRPr="00582158" w:rsidRDefault="00372D05" w:rsidP="00372D05">
      <w:pPr>
        <w:jc w:val="center"/>
      </w:pPr>
    </w:p>
    <w:p w:rsidR="00372D05" w:rsidRPr="00582158" w:rsidRDefault="00372D05" w:rsidP="00372D05"/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372D05" w:rsidRPr="00582158" w:rsidTr="00C44F22">
        <w:trPr>
          <w:jc w:val="center"/>
        </w:trPr>
        <w:tc>
          <w:tcPr>
            <w:tcW w:w="2835" w:type="dxa"/>
          </w:tcPr>
          <w:p w:rsidR="00372D05" w:rsidRPr="00582158" w:rsidRDefault="00372D05" w:rsidP="00C44F22">
            <w:pPr>
              <w:jc w:val="center"/>
            </w:pPr>
            <w:r w:rsidRPr="00582158">
              <w:t>Firma</w:t>
            </w:r>
          </w:p>
        </w:tc>
      </w:tr>
    </w:tbl>
    <w:p w:rsidR="00372D05" w:rsidRPr="00582158" w:rsidRDefault="00372D05" w:rsidP="00372D05">
      <w:pPr>
        <w:rPr>
          <w:sz w:val="20"/>
        </w:rPr>
      </w:pPr>
    </w:p>
    <w:p w:rsidR="00FC111F" w:rsidRPr="00582158" w:rsidRDefault="00FC111F">
      <w:pPr>
        <w:spacing w:line="276" w:lineRule="auto"/>
        <w:jc w:val="left"/>
        <w:rPr>
          <w:b/>
        </w:rPr>
      </w:pPr>
      <w:r w:rsidRPr="00582158">
        <w:rPr>
          <w:b/>
        </w:rPr>
        <w:br w:type="page"/>
      </w:r>
    </w:p>
    <w:p w:rsidR="00FC111F" w:rsidRPr="009C0678" w:rsidRDefault="00FC111F" w:rsidP="00FC111F">
      <w:pPr>
        <w:pStyle w:val="Ttulo1"/>
      </w:pPr>
      <w:r w:rsidRPr="009C0678">
        <w:lastRenderedPageBreak/>
        <w:t>ANEXO N° 16</w:t>
      </w:r>
    </w:p>
    <w:p w:rsidR="00FC111F" w:rsidRPr="009C0678" w:rsidRDefault="00FC111F" w:rsidP="00FC111F">
      <w:pPr>
        <w:jc w:val="center"/>
        <w:rPr>
          <w:b/>
        </w:rPr>
      </w:pPr>
      <w:r w:rsidRPr="009C0678">
        <w:rPr>
          <w:b/>
        </w:rPr>
        <w:t>LISTADO DE LUMINARIAS RECEPCIONADAS Y REVISADAS POR LA AGENCIA</w:t>
      </w:r>
    </w:p>
    <w:p w:rsidR="00FC111F" w:rsidRPr="009C0678" w:rsidRDefault="00FC111F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</w:rPr>
      </w:pPr>
      <w:r w:rsidRPr="009C0678">
        <w:rPr>
          <w:rFonts w:eastAsia="Calibri"/>
        </w:rPr>
        <w:t xml:space="preserve">De acuerdo a lo </w:t>
      </w:r>
      <w:r w:rsidRPr="00A5050B">
        <w:rPr>
          <w:rFonts w:eastAsia="Calibri"/>
        </w:rPr>
        <w:t>señalado en el numeral 12.</w:t>
      </w:r>
      <w:r w:rsidR="00A5050B" w:rsidRPr="00A5050B">
        <w:rPr>
          <w:rFonts w:eastAsia="Calibri"/>
        </w:rPr>
        <w:t>6</w:t>
      </w:r>
      <w:r w:rsidRPr="00A5050B">
        <w:rPr>
          <w:rFonts w:eastAsia="Calibri"/>
        </w:rPr>
        <w:t xml:space="preserve"> de las Bases Administrativas, los</w:t>
      </w:r>
      <w:r w:rsidRPr="009C0678">
        <w:rPr>
          <w:rFonts w:eastAsia="Calibri"/>
        </w:rPr>
        <w:t xml:space="preserve"> Oferentes no deberán entregar muestras de </w:t>
      </w:r>
      <w:r w:rsidR="00DE73FD" w:rsidRPr="009C0678">
        <w:rPr>
          <w:rFonts w:eastAsia="Calibri"/>
        </w:rPr>
        <w:t>Luminaria</w:t>
      </w:r>
      <w:r w:rsidRPr="009C0678">
        <w:rPr>
          <w:rFonts w:eastAsia="Calibri"/>
        </w:rPr>
        <w:t>s listadas a continuación: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A02E9D" w:rsidRPr="009C0678" w:rsidTr="008541B0">
        <w:tc>
          <w:tcPr>
            <w:tcW w:w="2500" w:type="pct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b/>
                <w:sz w:val="22"/>
                <w:szCs w:val="22"/>
                <w:lang w:eastAsia="en-US"/>
              </w:rPr>
              <w:t>MARCA</w:t>
            </w:r>
          </w:p>
        </w:tc>
        <w:tc>
          <w:tcPr>
            <w:tcW w:w="2500" w:type="pct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b/>
                <w:sz w:val="22"/>
                <w:szCs w:val="22"/>
                <w:lang w:eastAsia="en-US"/>
              </w:rPr>
              <w:t>MODELO</w:t>
            </w:r>
          </w:p>
        </w:tc>
      </w:tr>
      <w:tr w:rsidR="00A02E9D" w:rsidRPr="009C0678" w:rsidTr="008541B0">
        <w:trPr>
          <w:trHeight w:val="2147"/>
        </w:trPr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ALADDIN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SD01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SD02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MD03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MD04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VENTUS SAP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DOWNLIGH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BRISA II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ELEC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SIGNUS-6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GALAXY ®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GENERAL ELECTRIC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ERL1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ERS2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ERS3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HISPALED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NV120</w:t>
            </w:r>
          </w:p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ROAD III</w:t>
            </w:r>
          </w:p>
          <w:p w:rsidR="007B221D" w:rsidRPr="009C0678" w:rsidRDefault="007B221D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ROAD IV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LAMP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OWL</w:t>
            </w:r>
          </w:p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MINI ECO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LED ROADWAY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NXT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MASON/CLEVER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MASON MS-ST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HYT-LED01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CGT150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CG37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MASON III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MUTEKI ENERGY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PARK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lastRenderedPageBreak/>
              <w:t>SCHRÉDER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TECEO 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TECEO 2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SICOM ELECTRONICS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CRONOS</w:t>
            </w:r>
          </w:p>
        </w:tc>
      </w:tr>
    </w:tbl>
    <w:p w:rsidR="00720BE3" w:rsidRPr="009C0678" w:rsidRDefault="00720BE3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val="en-US" w:eastAsia="en-US"/>
        </w:rPr>
      </w:pPr>
    </w:p>
    <w:p w:rsidR="00A02E9D" w:rsidRPr="009C0678" w:rsidRDefault="00A02E9D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val="es-CL" w:eastAsia="en-US"/>
        </w:rPr>
      </w:pPr>
      <w:r w:rsidRPr="009C0678">
        <w:rPr>
          <w:rFonts w:eastAsia="Calibri"/>
          <w:b/>
          <w:lang w:val="es-CL" w:eastAsia="en-US"/>
        </w:rPr>
        <w:t>Se explicita que dicho listado no hace referencia al cumplimiento de los requisitos mínimos solicitados en el numeral 3 de las Bases Técnicas.</w:t>
      </w:r>
    </w:p>
    <w:p w:rsidR="00FC111F" w:rsidRPr="009C0678" w:rsidRDefault="00FC111F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eastAsia="en-US"/>
        </w:rPr>
      </w:pPr>
      <w:r w:rsidRPr="009C0678">
        <w:rPr>
          <w:rFonts w:eastAsia="Calibri"/>
          <w:lang w:val="es-CL" w:eastAsia="en-US"/>
        </w:rPr>
        <w:t>Cabe mencionar que este listado fue generado a través de los</w:t>
      </w:r>
      <w:r w:rsidRPr="009C0678">
        <w:rPr>
          <w:rFonts w:eastAsia="Calibri"/>
          <w:lang w:eastAsia="en-US"/>
        </w:rPr>
        <w:t xml:space="preserve"> procesos licitatorios enumerados a continuación</w:t>
      </w:r>
      <w:r w:rsidR="007B221D" w:rsidRPr="009C0678">
        <w:rPr>
          <w:rFonts w:eastAsia="Calibri"/>
          <w:lang w:eastAsia="en-US"/>
        </w:rPr>
        <w:t>, de acuerdo a la información presentada por los Oferentes</w:t>
      </w:r>
      <w:r w:rsidRPr="009C0678">
        <w:rPr>
          <w:rFonts w:eastAsia="Calibri"/>
          <w:lang w:eastAsia="en-US"/>
        </w:rPr>
        <w:t>: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  <w:lang w:val="es-CL" w:eastAsia="en-US"/>
        </w:rPr>
      </w:pPr>
      <w:r w:rsidRPr="009C0678">
        <w:rPr>
          <w:rFonts w:eastAsia="Calibri"/>
          <w:lang w:val="es-CL" w:eastAsia="en-US"/>
        </w:rPr>
        <w:t>LICITACIÓN PARA CONTRATAR EL SERVICIO DE SUMINISTRO PARA EL RECAMBIO MASIVO DE LUMINARIAS DE ALUMBRADO PÚBLICO, EN LA COMUNA DE SAN CLEMENTE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  <w:lang w:val="es-CL" w:eastAsia="en-US"/>
        </w:rPr>
      </w:pPr>
      <w:r w:rsidRPr="009C0678">
        <w:rPr>
          <w:rFonts w:eastAsia="Calibri"/>
          <w:lang w:val="es-CL" w:eastAsia="en-US"/>
        </w:rPr>
        <w:t>SUMINISTRO PARA EL RECAMBIO MASIVO DE LUMINARIAS DE ALUMBRADO PÚBLICO, AÑO 2015 – GRUPO 1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</w:rPr>
      </w:pPr>
      <w:r w:rsidRPr="009C0678">
        <w:rPr>
          <w:rFonts w:eastAsia="Calibri"/>
          <w:lang w:val="es-CL" w:eastAsia="en-US"/>
        </w:rPr>
        <w:t xml:space="preserve">SUMINISTRO PARA EL RECAMBIO MASIVO DE LUMINARIAS DE ALUMBRADO PÚBLICO, AÑO 2015 – </w:t>
      </w:r>
      <w:r w:rsidR="0054612F" w:rsidRPr="009C0678">
        <w:rPr>
          <w:rFonts w:eastAsia="Calibri"/>
          <w:lang w:val="es-CL" w:eastAsia="en-US"/>
        </w:rPr>
        <w:t xml:space="preserve"> GRUPOS 2 Y 3</w:t>
      </w:r>
    </w:p>
    <w:p w:rsidR="00015CF2" w:rsidRPr="009C0678" w:rsidRDefault="00015CF2" w:rsidP="000A651D">
      <w:pPr>
        <w:rPr>
          <w:b/>
        </w:rPr>
      </w:pPr>
    </w:p>
    <w:sectPr w:rsidR="00015CF2" w:rsidRPr="009C0678" w:rsidSect="00E3527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416" w:rsidRDefault="00287416" w:rsidP="00654416">
      <w:pPr>
        <w:spacing w:after="0" w:line="240" w:lineRule="auto"/>
      </w:pPr>
      <w:r>
        <w:separator/>
      </w:r>
    </w:p>
    <w:p w:rsidR="00287416" w:rsidRDefault="00287416"/>
  </w:endnote>
  <w:endnote w:type="continuationSeparator" w:id="0">
    <w:p w:rsidR="00287416" w:rsidRDefault="00287416" w:rsidP="00654416">
      <w:pPr>
        <w:spacing w:after="0" w:line="240" w:lineRule="auto"/>
      </w:pPr>
      <w:r>
        <w:continuationSeparator/>
      </w:r>
    </w:p>
    <w:p w:rsidR="00287416" w:rsidRDefault="002874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78137"/>
      <w:docPartObj>
        <w:docPartGallery w:val="Page Numbers (Bottom of Page)"/>
        <w:docPartUnique/>
      </w:docPartObj>
    </w:sdtPr>
    <w:sdtEndPr/>
    <w:sdtContent>
      <w:p w:rsidR="004256FE" w:rsidRDefault="004256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CD8" w:rsidRPr="00FA2CD8">
          <w:rPr>
            <w:noProof/>
            <w:lang w:val="es-ES"/>
          </w:rPr>
          <w:t>97</w:t>
        </w:r>
        <w:r>
          <w:fldChar w:fldCharType="end"/>
        </w:r>
      </w:p>
    </w:sdtContent>
  </w:sdt>
  <w:p w:rsidR="004256FE" w:rsidRDefault="004256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932382"/>
      <w:docPartObj>
        <w:docPartGallery w:val="Page Numbers (Bottom of Page)"/>
        <w:docPartUnique/>
      </w:docPartObj>
    </w:sdtPr>
    <w:sdtEndPr/>
    <w:sdtContent>
      <w:p w:rsidR="00BD5233" w:rsidRDefault="00BD5233" w:rsidP="000167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CD8" w:rsidRPr="00FA2CD8">
          <w:rPr>
            <w:noProof/>
            <w:lang w:val="es-ES"/>
          </w:rPr>
          <w:t>107</w:t>
        </w:r>
        <w:r>
          <w:rPr>
            <w:noProof/>
            <w:lang w:val="es-ES"/>
          </w:rPr>
          <w:fldChar w:fldCharType="end"/>
        </w:r>
      </w:p>
    </w:sdtContent>
  </w:sdt>
  <w:p w:rsidR="00BD5233" w:rsidRDefault="00BD52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416" w:rsidRDefault="00287416" w:rsidP="00654416">
      <w:pPr>
        <w:spacing w:after="0" w:line="240" w:lineRule="auto"/>
      </w:pPr>
      <w:r>
        <w:separator/>
      </w:r>
    </w:p>
    <w:p w:rsidR="00287416" w:rsidRDefault="00287416"/>
  </w:footnote>
  <w:footnote w:type="continuationSeparator" w:id="0">
    <w:p w:rsidR="00287416" w:rsidRDefault="00287416" w:rsidP="00654416">
      <w:pPr>
        <w:spacing w:after="0" w:line="240" w:lineRule="auto"/>
      </w:pPr>
      <w:r>
        <w:continuationSeparator/>
      </w:r>
    </w:p>
    <w:p w:rsidR="00287416" w:rsidRDefault="00287416"/>
  </w:footnote>
  <w:footnote w:id="1">
    <w:p w:rsidR="00BD5233" w:rsidRPr="00263408" w:rsidRDefault="00BD5233" w:rsidP="001305B2">
      <w:pPr>
        <w:pStyle w:val="Textonotapie"/>
        <w:rPr>
          <w:sz w:val="16"/>
          <w:szCs w:val="16"/>
        </w:rPr>
      </w:pPr>
      <w:r w:rsidRPr="00263408">
        <w:rPr>
          <w:rStyle w:val="Refdenotaalpie"/>
          <w:sz w:val="16"/>
          <w:szCs w:val="16"/>
        </w:rPr>
        <w:footnoteRef/>
      </w:r>
      <w:r w:rsidRPr="00263408">
        <w:rPr>
          <w:sz w:val="16"/>
          <w:szCs w:val="16"/>
        </w:rPr>
        <w:t xml:space="preserve"> Completar una por cada representante legal vigente que comparecería a la firma del Contrato en caso de adjudicar.</w:t>
      </w:r>
    </w:p>
  </w:footnote>
  <w:footnote w:id="2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>
        <w:t xml:space="preserve"> </w:t>
      </w:r>
      <w:r w:rsidRPr="00982B2C">
        <w:t>Señalar nombre del cliente (o razón social) y datos de contacto (nombre, cargo, nº de teléfono y dirección de correo electrónico).</w:t>
      </w:r>
    </w:p>
  </w:footnote>
  <w:footnote w:id="3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>
        <w:t xml:space="preserve"> Deberá</w:t>
      </w:r>
      <w:r w:rsidRPr="00982B2C">
        <w:t xml:space="preserve"> señalar en esta columna las características generales de cada consultoría o Proyecto y organizar este espacio de modo de apreciar las características y envergadura del trabajo.</w:t>
      </w:r>
      <w:r>
        <w:t xml:space="preserve"> </w:t>
      </w:r>
    </w:p>
  </w:footnote>
  <w:footnote w:id="4">
    <w:p w:rsidR="00BD5233" w:rsidRPr="00B1561F" w:rsidRDefault="00BD5233" w:rsidP="009B2C86">
      <w:pPr>
        <w:pStyle w:val="Textonotapie"/>
        <w:rPr>
          <w:sz w:val="16"/>
          <w:szCs w:val="18"/>
        </w:rPr>
      </w:pPr>
      <w:r w:rsidRPr="00B1561F">
        <w:rPr>
          <w:rStyle w:val="Refdenotaalpie"/>
          <w:sz w:val="16"/>
          <w:szCs w:val="18"/>
        </w:rPr>
        <w:footnoteRef/>
      </w:r>
      <w:r w:rsidRPr="00B1561F">
        <w:rPr>
          <w:sz w:val="16"/>
          <w:szCs w:val="18"/>
        </w:rPr>
        <w:t xml:space="preserve"> Inicio y Término de ejecución del Proyecto.</w:t>
      </w:r>
    </w:p>
  </w:footnote>
  <w:footnote w:id="5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 w:rsidRPr="00982B2C">
        <w:t xml:space="preserve"> Tipo de servicio: Implementación</w:t>
      </w:r>
      <w:r>
        <w:t xml:space="preserve"> y/o</w:t>
      </w:r>
      <w:r w:rsidRPr="00982B2C">
        <w:t xml:space="preserve"> Recambio</w:t>
      </w:r>
      <w:r>
        <w:t>.</w:t>
      </w:r>
      <w:r w:rsidRPr="00982B2C">
        <w:t xml:space="preserve"> </w:t>
      </w:r>
    </w:p>
  </w:footnote>
  <w:footnote w:id="6">
    <w:p w:rsidR="00BD5233" w:rsidRPr="00B1561F" w:rsidRDefault="00BD5233" w:rsidP="009B2C86">
      <w:pPr>
        <w:pStyle w:val="Textonotapie"/>
        <w:rPr>
          <w:sz w:val="18"/>
        </w:rPr>
      </w:pPr>
      <w:r w:rsidRPr="008F5A99">
        <w:rPr>
          <w:rStyle w:val="Refdenotaalpie"/>
          <w:sz w:val="16"/>
        </w:rPr>
        <w:footnoteRef/>
      </w:r>
      <w:r w:rsidRPr="008F5A99">
        <w:rPr>
          <w:sz w:val="16"/>
        </w:rPr>
        <w:t xml:space="preserve"> Referencia donde se encuentra la acreditación de la experiencia (Ejemplo: “Acta de recepción definitiva</w:t>
      </w:r>
      <w:r>
        <w:rPr>
          <w:sz w:val="16"/>
        </w:rPr>
        <w:t>, página 2;</w:t>
      </w:r>
      <w:r w:rsidRPr="008F5A99">
        <w:rPr>
          <w:sz w:val="16"/>
        </w:rPr>
        <w:t xml:space="preserve"> </w:t>
      </w:r>
      <w:r>
        <w:rPr>
          <w:sz w:val="16"/>
        </w:rPr>
        <w:t>cláusula</w:t>
      </w:r>
      <w:r w:rsidRPr="008F5A99">
        <w:rPr>
          <w:sz w:val="16"/>
        </w:rPr>
        <w:t xml:space="preserve"> cuart</w:t>
      </w:r>
      <w:r>
        <w:rPr>
          <w:sz w:val="16"/>
        </w:rPr>
        <w:t>a</w:t>
      </w:r>
      <w:r w:rsidRPr="008F5A99">
        <w:rPr>
          <w:sz w:val="16"/>
        </w:rPr>
        <w:t xml:space="preserve"> del Contrato</w:t>
      </w:r>
      <w:r>
        <w:rPr>
          <w:sz w:val="16"/>
        </w:rPr>
        <w:t>”)</w:t>
      </w:r>
      <w:r w:rsidRPr="00B1561F">
        <w:rPr>
          <w:sz w:val="16"/>
        </w:rPr>
        <w:t>.</w:t>
      </w:r>
    </w:p>
  </w:footnote>
  <w:footnote w:id="7">
    <w:p w:rsidR="00BD5233" w:rsidRPr="007B1C1F" w:rsidRDefault="00BD5233" w:rsidP="0087768B">
      <w:pPr>
        <w:spacing w:after="0" w:line="240" w:lineRule="auto"/>
        <w:rPr>
          <w:sz w:val="16"/>
          <w:szCs w:val="16"/>
        </w:rPr>
      </w:pPr>
      <w:r w:rsidRPr="007B1C1F">
        <w:rPr>
          <w:rFonts w:eastAsia="Calibri"/>
          <w:sz w:val="16"/>
          <w:szCs w:val="16"/>
        </w:rPr>
        <w:footnoteRef/>
      </w:r>
      <w:r w:rsidRPr="007B1C1F">
        <w:rPr>
          <w:rFonts w:eastAsia="Calibri"/>
          <w:sz w:val="16"/>
          <w:szCs w:val="16"/>
        </w:rPr>
        <w:t xml:space="preserve"> El Oferente deberá adjuntar ANEXO N°5 y ANEXO N°6, al menos para estos profesionales.</w:t>
      </w:r>
    </w:p>
  </w:footnote>
  <w:footnote w:id="8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Se refiere a los estudios de pregrado y postgrado realizados.</w:t>
      </w:r>
    </w:p>
  </w:footnote>
  <w:footnote w:id="9">
    <w:p w:rsidR="00BD5233" w:rsidRPr="007B1C1F" w:rsidRDefault="00BD5233" w:rsidP="0087768B">
      <w:pPr>
        <w:pStyle w:val="Textonotapie"/>
        <w:rPr>
          <w:sz w:val="16"/>
          <w:szCs w:val="16"/>
          <w:lang w:val="es-MX"/>
        </w:rPr>
      </w:pPr>
      <w:r w:rsidRPr="007B1C1F">
        <w:rPr>
          <w:rStyle w:val="Refdenotaalpie"/>
          <w:sz w:val="16"/>
          <w:szCs w:val="16"/>
          <w:vertAlign w:val="baseline"/>
        </w:rPr>
        <w:footnoteRef/>
      </w:r>
      <w:r w:rsidRPr="007B1C1F">
        <w:rPr>
          <w:sz w:val="16"/>
          <w:szCs w:val="16"/>
        </w:rPr>
        <w:t xml:space="preserve"> El Oferente deberá identificar y comprometer a los profesionales que se indican en el numeral </w:t>
      </w:r>
      <w:r w:rsidRPr="007B1C1F">
        <w:rPr>
          <w:sz w:val="16"/>
          <w:szCs w:val="16"/>
        </w:rPr>
        <w:fldChar w:fldCharType="begin"/>
      </w:r>
      <w:r w:rsidRPr="007B1C1F">
        <w:rPr>
          <w:sz w:val="16"/>
          <w:szCs w:val="16"/>
        </w:rPr>
        <w:instrText xml:space="preserve"> REF _Ref413254364 \r \h  \* MERGEFORMAT </w:instrText>
      </w:r>
      <w:r w:rsidRPr="007B1C1F">
        <w:rPr>
          <w:sz w:val="16"/>
          <w:szCs w:val="16"/>
        </w:rPr>
      </w:r>
      <w:r w:rsidRPr="007B1C1F">
        <w:rPr>
          <w:sz w:val="16"/>
          <w:szCs w:val="16"/>
        </w:rPr>
        <w:fldChar w:fldCharType="separate"/>
      </w:r>
      <w:r w:rsidR="004256FE">
        <w:rPr>
          <w:sz w:val="16"/>
          <w:szCs w:val="16"/>
        </w:rPr>
        <w:t>9</w:t>
      </w:r>
      <w:r w:rsidRPr="007B1C1F">
        <w:rPr>
          <w:sz w:val="16"/>
          <w:szCs w:val="16"/>
        </w:rPr>
        <w:fldChar w:fldCharType="end"/>
      </w:r>
      <w:r w:rsidRPr="007B1C1F">
        <w:rPr>
          <w:sz w:val="16"/>
          <w:szCs w:val="16"/>
        </w:rPr>
        <w:t>.1 de las Bases Técnicas.</w:t>
      </w:r>
    </w:p>
  </w:footnote>
  <w:footnote w:id="10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Emplear alguna de las siguientes categorías: propietario, socio empleado, honorarios, jornada completa</w:t>
      </w:r>
      <w:r w:rsidRPr="007B1C1F">
        <w:rPr>
          <w:szCs w:val="16"/>
          <w:lang w:eastAsia="es-CL"/>
        </w:rPr>
        <w:t xml:space="preserve">, jornada </w:t>
      </w:r>
      <w:r w:rsidRPr="007B1C1F">
        <w:rPr>
          <w:szCs w:val="16"/>
        </w:rPr>
        <w:t>parcial, u otros (especificar).</w:t>
      </w:r>
    </w:p>
  </w:footnote>
  <w:footnote w:id="11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Se entenderá por horas presenciales, las horas que el Oferente proponga para que su personal esté presente en terreno o asista a las reuniones realizadas en las dependencias de la Agencia u otras actividades en las cuales amerite la presencia del equipo de trabajo.</w:t>
      </w:r>
    </w:p>
  </w:footnote>
  <w:footnote w:id="12">
    <w:p w:rsidR="00BD5233" w:rsidRPr="00256B67" w:rsidRDefault="00BD5233" w:rsidP="007E3989">
      <w:pPr>
        <w:pStyle w:val="Textonotapie"/>
      </w:pPr>
      <w:r w:rsidRPr="007B1C1F">
        <w:rPr>
          <w:rStyle w:val="Refdenotaalpie"/>
          <w:sz w:val="16"/>
          <w:szCs w:val="16"/>
        </w:rPr>
        <w:footnoteRef/>
      </w:r>
      <w:r w:rsidRPr="007B1C1F">
        <w:rPr>
          <w:sz w:val="16"/>
          <w:szCs w:val="16"/>
        </w:rPr>
        <w:t xml:space="preserve"> </w:t>
      </w:r>
      <w:r w:rsidRPr="007B1C1F">
        <w:rPr>
          <w:sz w:val="16"/>
          <w:szCs w:val="16"/>
          <w:lang w:val="es-MX"/>
        </w:rPr>
        <w:t>Adjuntar copia de la licencia SEC de</w:t>
      </w:r>
      <w:r w:rsidRPr="00AB1FDF">
        <w:rPr>
          <w:sz w:val="16"/>
          <w:szCs w:val="16"/>
          <w:lang w:val="es-MX"/>
        </w:rPr>
        <w:t xml:space="preserve"> instalador clase A.</w:t>
      </w:r>
    </w:p>
  </w:footnote>
  <w:footnote w:id="13">
    <w:p w:rsidR="00BD5233" w:rsidRPr="005B7A9B" w:rsidRDefault="00BD5233" w:rsidP="005B7A9B">
      <w:pPr>
        <w:pStyle w:val="Textonotapie"/>
      </w:pPr>
      <w:r w:rsidRPr="0087768B">
        <w:rPr>
          <w:rStyle w:val="Refdenotaalpie"/>
          <w:sz w:val="16"/>
        </w:rPr>
        <w:footnoteRef/>
      </w:r>
      <w:r>
        <w:rPr>
          <w:sz w:val="16"/>
        </w:rPr>
        <w:t xml:space="preserve"> </w:t>
      </w:r>
      <w:r w:rsidRPr="0087768B">
        <w:rPr>
          <w:sz w:val="16"/>
        </w:rPr>
        <w:t xml:space="preserve">Si el Oferente </w:t>
      </w:r>
      <w:r>
        <w:rPr>
          <w:sz w:val="16"/>
        </w:rPr>
        <w:t xml:space="preserve">no </w:t>
      </w:r>
      <w:r w:rsidRPr="0087768B">
        <w:rPr>
          <w:sz w:val="16"/>
        </w:rPr>
        <w:t>tiene contra</w:t>
      </w:r>
      <w:r>
        <w:rPr>
          <w:sz w:val="16"/>
        </w:rPr>
        <w:t>ta</w:t>
      </w:r>
      <w:r w:rsidRPr="0087768B">
        <w:rPr>
          <w:sz w:val="16"/>
        </w:rPr>
        <w:t xml:space="preserve">do </w:t>
      </w:r>
      <w:r>
        <w:rPr>
          <w:sz w:val="16"/>
        </w:rPr>
        <w:t>a</w:t>
      </w:r>
      <w:r w:rsidRPr="0087768B">
        <w:rPr>
          <w:sz w:val="16"/>
        </w:rPr>
        <w:t xml:space="preserve">l profesional, </w:t>
      </w:r>
      <w:r>
        <w:rPr>
          <w:sz w:val="16"/>
        </w:rPr>
        <w:t>no es necesario incluir el nombre</w:t>
      </w:r>
      <w:r w:rsidRPr="0087768B">
        <w:rPr>
          <w:sz w:val="16"/>
        </w:rPr>
        <w:t>.</w:t>
      </w:r>
    </w:p>
  </w:footnote>
  <w:footnote w:id="14">
    <w:p w:rsidR="00BD5233" w:rsidRPr="007404FA" w:rsidRDefault="00BD5233" w:rsidP="005B7A9B">
      <w:pPr>
        <w:pStyle w:val="Textonotapie"/>
        <w:rPr>
          <w:sz w:val="16"/>
          <w:szCs w:val="16"/>
          <w:lang w:val="es-MX"/>
        </w:rPr>
      </w:pPr>
      <w:r w:rsidRPr="002A6D66">
        <w:rPr>
          <w:rStyle w:val="Refdenotaalpie"/>
          <w:sz w:val="16"/>
          <w:szCs w:val="16"/>
        </w:rPr>
        <w:footnoteRef/>
      </w:r>
      <w:r w:rsidRPr="002A6D66">
        <w:rPr>
          <w:sz w:val="16"/>
          <w:szCs w:val="16"/>
        </w:rPr>
        <w:t xml:space="preserve"> </w:t>
      </w:r>
      <w:r w:rsidRPr="00D30981">
        <w:rPr>
          <w:sz w:val="16"/>
          <w:szCs w:val="16"/>
          <w:lang w:val="es-MX"/>
        </w:rPr>
        <w:t xml:space="preserve">El Oferente puede agregar otros </w:t>
      </w:r>
      <w:r w:rsidRPr="007404FA">
        <w:rPr>
          <w:sz w:val="16"/>
          <w:szCs w:val="16"/>
          <w:lang w:val="es-MX"/>
        </w:rPr>
        <w:t xml:space="preserve">roles y/o más personas para un mismo rol según estime conveniente. </w:t>
      </w:r>
      <w:r w:rsidRPr="007404FA">
        <w:rPr>
          <w:sz w:val="16"/>
          <w:szCs w:val="16"/>
        </w:rPr>
        <w:t xml:space="preserve">El Oferente deberá identificar o comprometer al menos a los profesionales que se indican en el numeral </w:t>
      </w:r>
      <w:r w:rsidRPr="007404FA">
        <w:rPr>
          <w:sz w:val="16"/>
          <w:szCs w:val="16"/>
        </w:rPr>
        <w:fldChar w:fldCharType="begin"/>
      </w:r>
      <w:r w:rsidRPr="007404FA">
        <w:rPr>
          <w:sz w:val="16"/>
          <w:szCs w:val="16"/>
        </w:rPr>
        <w:instrText xml:space="preserve"> REF _Ref413254364 \r \h  \* MERGEFORMAT </w:instrText>
      </w:r>
      <w:r w:rsidRPr="007404FA">
        <w:rPr>
          <w:sz w:val="16"/>
          <w:szCs w:val="16"/>
        </w:rPr>
      </w:r>
      <w:r w:rsidRPr="007404FA">
        <w:rPr>
          <w:sz w:val="16"/>
          <w:szCs w:val="16"/>
        </w:rPr>
        <w:fldChar w:fldCharType="separate"/>
      </w:r>
      <w:r w:rsidR="004256FE">
        <w:rPr>
          <w:sz w:val="16"/>
          <w:szCs w:val="16"/>
        </w:rPr>
        <w:t>9</w:t>
      </w:r>
      <w:r w:rsidRPr="007404FA">
        <w:rPr>
          <w:sz w:val="16"/>
          <w:szCs w:val="16"/>
        </w:rPr>
        <w:fldChar w:fldCharType="end"/>
      </w:r>
      <w:r w:rsidRPr="007404FA">
        <w:rPr>
          <w:sz w:val="16"/>
          <w:szCs w:val="16"/>
        </w:rPr>
        <w:t>.2 de las Bases Técnicas.</w:t>
      </w:r>
    </w:p>
  </w:footnote>
  <w:footnote w:id="15">
    <w:p w:rsidR="00BD5233" w:rsidRPr="00982B2C" w:rsidRDefault="00BD5233" w:rsidP="005B7A9B">
      <w:pPr>
        <w:pStyle w:val="Notaalpie"/>
      </w:pPr>
      <w:r w:rsidRPr="007404FA">
        <w:rPr>
          <w:rStyle w:val="Refdenotaalpie"/>
          <w:szCs w:val="16"/>
        </w:rPr>
        <w:footnoteRef/>
      </w:r>
      <w:r w:rsidRPr="007404FA">
        <w:rPr>
          <w:szCs w:val="16"/>
          <w:lang w:eastAsia="es-CL"/>
        </w:rPr>
        <w:t xml:space="preserve"> </w:t>
      </w:r>
      <w:r w:rsidRPr="007404FA">
        <w:t>Emplear alguna de las siguientes categorías: propietario, socio</w:t>
      </w:r>
      <w:r>
        <w:t xml:space="preserve"> empleado, honorarios, </w:t>
      </w:r>
      <w:r w:rsidRPr="00982B2C">
        <w:t>jornada completa</w:t>
      </w:r>
      <w:r w:rsidRPr="00C3651A">
        <w:rPr>
          <w:szCs w:val="16"/>
          <w:lang w:eastAsia="es-CL"/>
        </w:rPr>
        <w:t xml:space="preserve">, jornada </w:t>
      </w:r>
      <w:r w:rsidRPr="00982B2C">
        <w:t>parcial, y otros (especificar).</w:t>
      </w:r>
    </w:p>
  </w:footnote>
  <w:footnote w:id="16">
    <w:p w:rsidR="00BD5233" w:rsidRPr="003955FE" w:rsidRDefault="00BD5233" w:rsidP="005B7A9B">
      <w:pPr>
        <w:pStyle w:val="Notaalpie"/>
      </w:pPr>
      <w:r w:rsidRPr="00982B2C">
        <w:rPr>
          <w:rStyle w:val="Refdenotaalpie"/>
        </w:rPr>
        <w:footnoteRef/>
      </w:r>
      <w:r>
        <w:rPr>
          <w:szCs w:val="16"/>
          <w:lang w:eastAsia="es-CL"/>
        </w:rPr>
        <w:t xml:space="preserve"> </w:t>
      </w:r>
      <w:r w:rsidRPr="00982B2C">
        <w:t>Se entenderá por horas presenciales, las horas que la empresa proponga para que su personal esté presente en terreno o asista a las reuniones realizadas en las dependencias de la Agencia u otras actividades en las cuales amerite la presencia del equipo de trabajo.</w:t>
      </w:r>
    </w:p>
  </w:footnote>
  <w:footnote w:id="17">
    <w:p w:rsidR="00BD5233" w:rsidRPr="00D61BF2" w:rsidRDefault="00BD5233" w:rsidP="009B2C86">
      <w:pPr>
        <w:pStyle w:val="Textonotapie"/>
      </w:pPr>
      <w:r w:rsidRPr="00790496">
        <w:rPr>
          <w:rStyle w:val="Refdenotaalpie"/>
          <w:sz w:val="16"/>
        </w:rPr>
        <w:footnoteRef/>
      </w:r>
      <w:r w:rsidRPr="00790496">
        <w:rPr>
          <w:sz w:val="16"/>
        </w:rPr>
        <w:t xml:space="preserve"> El Oferente deberá entregar un </w:t>
      </w:r>
      <w:proofErr w:type="spellStart"/>
      <w:r w:rsidRPr="00790496">
        <w:rPr>
          <w:sz w:val="16"/>
        </w:rPr>
        <w:t>curriculum</w:t>
      </w:r>
      <w:proofErr w:type="spellEnd"/>
      <w:r w:rsidRPr="00790496">
        <w:rPr>
          <w:sz w:val="16"/>
        </w:rPr>
        <w:t xml:space="preserve"> vitae resumido por cada integrante del equipo de trabajo </w:t>
      </w:r>
      <w:r w:rsidRPr="007404FA">
        <w:rPr>
          <w:sz w:val="16"/>
        </w:rPr>
        <w:t>evaluable, de acue</w:t>
      </w:r>
      <w:r>
        <w:rPr>
          <w:sz w:val="16"/>
        </w:rPr>
        <w:t>rdo a lo indicado en el numeral 9.1</w:t>
      </w:r>
      <w:r w:rsidRPr="007404FA">
        <w:rPr>
          <w:sz w:val="16"/>
        </w:rPr>
        <w:t xml:space="preserve"> de las Bases Técnicas.</w:t>
      </w:r>
    </w:p>
  </w:footnote>
  <w:footnote w:id="18">
    <w:p w:rsidR="00BD5233" w:rsidRPr="00263408" w:rsidRDefault="00BD5233" w:rsidP="009B2C86">
      <w:pPr>
        <w:pStyle w:val="Textonotapie"/>
        <w:rPr>
          <w:sz w:val="16"/>
          <w:szCs w:val="16"/>
        </w:rPr>
      </w:pPr>
      <w:r w:rsidRPr="00263408">
        <w:rPr>
          <w:rStyle w:val="Refdenotaalpie"/>
          <w:sz w:val="16"/>
          <w:szCs w:val="16"/>
        </w:rPr>
        <w:footnoteRef/>
      </w:r>
      <w:r w:rsidRPr="00263408">
        <w:rPr>
          <w:sz w:val="16"/>
          <w:szCs w:val="16"/>
        </w:rPr>
        <w:t xml:space="preserve"> El Oferente deberá entregar una carta firmada por cada integrante del equipo de trabajo evaluable, de acuerdo a lo indicado en el numeral </w:t>
      </w:r>
      <w:r>
        <w:rPr>
          <w:sz w:val="16"/>
          <w:szCs w:val="16"/>
        </w:rPr>
        <w:t>9.1</w:t>
      </w:r>
      <w:r w:rsidRPr="00263408">
        <w:rPr>
          <w:sz w:val="16"/>
          <w:szCs w:val="16"/>
        </w:rPr>
        <w:t xml:space="preserve"> de las Bases Técnicas.</w:t>
      </w:r>
    </w:p>
  </w:footnote>
  <w:footnote w:id="19">
    <w:p w:rsidR="00BD5233" w:rsidRPr="00411CEC" w:rsidRDefault="00BD5233" w:rsidP="009B2C86">
      <w:pPr>
        <w:rPr>
          <w:sz w:val="16"/>
        </w:rPr>
      </w:pPr>
      <w:r w:rsidRPr="00411CEC">
        <w:rPr>
          <w:rStyle w:val="Refdenotaalpie"/>
          <w:sz w:val="16"/>
        </w:rPr>
        <w:footnoteRef/>
      </w:r>
      <w:r w:rsidRPr="00411CEC">
        <w:rPr>
          <w:sz w:val="16"/>
        </w:rPr>
        <w:t xml:space="preserve"> Además de este Anexo se </w:t>
      </w:r>
      <w:r>
        <w:rPr>
          <w:sz w:val="16"/>
        </w:rPr>
        <w:t>deberá</w:t>
      </w:r>
      <w:r w:rsidRPr="00411CEC">
        <w:rPr>
          <w:sz w:val="16"/>
        </w:rPr>
        <w:t xml:space="preserve"> adjuntar el </w:t>
      </w:r>
      <w:proofErr w:type="spellStart"/>
      <w:r w:rsidRPr="00411CEC">
        <w:rPr>
          <w:sz w:val="16"/>
        </w:rPr>
        <w:t>curriculum</w:t>
      </w:r>
      <w:proofErr w:type="spellEnd"/>
      <w:r w:rsidRPr="00411CEC">
        <w:rPr>
          <w:sz w:val="16"/>
        </w:rPr>
        <w:t xml:space="preserve"> vitae del Jefe de Proyecto, en formato a definir por el Oferente. </w:t>
      </w:r>
    </w:p>
    <w:p w:rsidR="00BD5233" w:rsidRPr="00B1561F" w:rsidRDefault="00BD5233" w:rsidP="009B2C86">
      <w:pPr>
        <w:pStyle w:val="Textonotapie"/>
        <w:rPr>
          <w:lang w:val="es-ES_tradnl"/>
        </w:rPr>
      </w:pPr>
    </w:p>
  </w:footnote>
  <w:footnote w:id="20">
    <w:p w:rsidR="00BD5233" w:rsidRPr="00351C6C" w:rsidRDefault="00BD5233">
      <w:pPr>
        <w:pStyle w:val="Textonotapie"/>
        <w:rPr>
          <w:sz w:val="18"/>
        </w:rPr>
      </w:pPr>
      <w:r w:rsidRPr="00351C6C">
        <w:rPr>
          <w:rStyle w:val="Refdenotaalpie"/>
          <w:sz w:val="18"/>
        </w:rPr>
        <w:footnoteRef/>
      </w:r>
      <w:r w:rsidRPr="00351C6C">
        <w:rPr>
          <w:sz w:val="18"/>
        </w:rPr>
        <w:t xml:space="preserve"> El Oferente deberá indicar si la entrega es parcializada o total.</w:t>
      </w:r>
    </w:p>
  </w:footnote>
  <w:footnote w:id="21">
    <w:p w:rsidR="00BD5233" w:rsidRPr="00880D99" w:rsidRDefault="00BD5233" w:rsidP="009B2C86">
      <w:pPr>
        <w:pStyle w:val="Textonotapie"/>
        <w:tabs>
          <w:tab w:val="left" w:pos="4678"/>
        </w:tabs>
        <w:rPr>
          <w:lang w:val="es-CL"/>
        </w:rPr>
      </w:pPr>
      <w:r w:rsidRPr="00982B2C">
        <w:rPr>
          <w:rStyle w:val="Refdenotaalpie"/>
          <w:rFonts w:eastAsiaTheme="majorEastAsia"/>
          <w:sz w:val="16"/>
        </w:rPr>
        <w:footnoteRef/>
      </w:r>
      <w:r w:rsidRPr="00982B2C">
        <w:rPr>
          <w:sz w:val="16"/>
          <w:lang w:val="es-CL"/>
        </w:rPr>
        <w:t xml:space="preserve">Unidad: Un (unidad) y </w:t>
      </w:r>
      <w:proofErr w:type="spellStart"/>
      <w:r w:rsidRPr="00982B2C">
        <w:rPr>
          <w:sz w:val="16"/>
          <w:lang w:val="es-CL"/>
        </w:rPr>
        <w:t>Gl</w:t>
      </w:r>
      <w:proofErr w:type="spellEnd"/>
      <w:r w:rsidRPr="00982B2C">
        <w:rPr>
          <w:sz w:val="16"/>
          <w:lang w:val="es-CL"/>
        </w:rPr>
        <w:t xml:space="preserve"> (global).</w:t>
      </w:r>
    </w:p>
  </w:footnote>
  <w:footnote w:id="22">
    <w:p w:rsidR="00BD5233" w:rsidRPr="00B1561F" w:rsidRDefault="00BD5233" w:rsidP="009B2C86">
      <w:pPr>
        <w:pStyle w:val="Textonotapie"/>
        <w:rPr>
          <w:sz w:val="16"/>
          <w:lang w:val="es-MX"/>
        </w:rPr>
      </w:pPr>
      <w:r w:rsidRPr="00B1561F">
        <w:rPr>
          <w:rStyle w:val="Refdenotaalpie"/>
          <w:sz w:val="16"/>
        </w:rPr>
        <w:footnoteRef/>
      </w:r>
      <w:r>
        <w:rPr>
          <w:sz w:val="16"/>
        </w:rPr>
        <w:t xml:space="preserve"> </w:t>
      </w:r>
      <w:r>
        <w:rPr>
          <w:sz w:val="16"/>
          <w:lang w:val="es-MX"/>
        </w:rPr>
        <w:t>E</w:t>
      </w:r>
      <w:r w:rsidRPr="00B1561F">
        <w:rPr>
          <w:sz w:val="16"/>
          <w:lang w:val="es-MX"/>
        </w:rPr>
        <w:t>xplicitar en este apartado los días corridos totales de ejecución de la</w:t>
      </w:r>
      <w:r>
        <w:rPr>
          <w:sz w:val="16"/>
          <w:lang w:val="es-MX"/>
        </w:rPr>
        <w:t>s obras, incluida la R</w:t>
      </w:r>
      <w:r w:rsidRPr="00B1561F">
        <w:rPr>
          <w:sz w:val="16"/>
          <w:lang w:val="es-MX"/>
        </w:rPr>
        <w:t xml:space="preserve">ecepción </w:t>
      </w:r>
      <w:r>
        <w:rPr>
          <w:sz w:val="16"/>
          <w:lang w:val="es-MX"/>
        </w:rPr>
        <w:t>Provisoria</w:t>
      </w:r>
      <w:r w:rsidRPr="00B1561F">
        <w:rPr>
          <w:sz w:val="16"/>
          <w:lang w:val="es-MX"/>
        </w:rPr>
        <w:t>.</w:t>
      </w:r>
    </w:p>
  </w:footnote>
  <w:footnote w:id="23">
    <w:p w:rsidR="00BD5233" w:rsidRPr="00F96343" w:rsidRDefault="00BD5233" w:rsidP="002D084C">
      <w:pPr>
        <w:pStyle w:val="Notaalpie"/>
      </w:pPr>
      <w:r>
        <w:rPr>
          <w:rStyle w:val="Refdenotaalpie"/>
        </w:rPr>
        <w:footnoteRef/>
      </w:r>
      <w:r>
        <w:t xml:space="preserve"> </w:t>
      </w:r>
      <w:r w:rsidRPr="00F96343">
        <w:rPr>
          <w:rStyle w:val="NotaalpieCar"/>
        </w:rPr>
        <w:t>El Oferente deberá indicar la potencia en que las Luminarias deberá</w:t>
      </w:r>
      <w:r>
        <w:rPr>
          <w:rStyle w:val="NotaalpieCar"/>
        </w:rPr>
        <w:t>n</w:t>
      </w:r>
      <w:r w:rsidRPr="00F96343">
        <w:rPr>
          <w:rStyle w:val="NotaalpieCar"/>
        </w:rPr>
        <w:t xml:space="preserve"> operar de modo de cumplir con los requisitos solicitados en el numeral 3.2 de las Bases Técnicas. Se aceptar</w:t>
      </w:r>
      <w:r>
        <w:rPr>
          <w:rStyle w:val="NotaalpieCar"/>
        </w:rPr>
        <w:t>án L</w:t>
      </w:r>
      <w:r w:rsidRPr="00F96343">
        <w:rPr>
          <w:rStyle w:val="NotaalpieCar"/>
        </w:rPr>
        <w:t>uminarias con reducción de hasta 70% de la potencia nominal.</w:t>
      </w:r>
    </w:p>
  </w:footnote>
  <w:footnote w:id="24">
    <w:p w:rsidR="00BD5233" w:rsidRPr="009977D6" w:rsidRDefault="00BD5233" w:rsidP="002D084C">
      <w:pPr>
        <w:pStyle w:val="Notaalpie"/>
      </w:pPr>
      <w:r w:rsidRPr="009977D6">
        <w:rPr>
          <w:rStyle w:val="Refdenotaalpie"/>
        </w:rPr>
        <w:footnoteRef/>
      </w:r>
      <w:r w:rsidRPr="009977D6">
        <w:t xml:space="preserve"> Indicar cuantos driver lleva en su interior el modelo de luminaria</w:t>
      </w:r>
    </w:p>
  </w:footnote>
  <w:footnote w:id="25">
    <w:p w:rsidR="00BD5233" w:rsidRPr="009977D6" w:rsidRDefault="00BD5233" w:rsidP="002D084C">
      <w:pPr>
        <w:pStyle w:val="Notaalpie"/>
      </w:pPr>
      <w:r w:rsidRPr="009977D6">
        <w:rPr>
          <w:rStyle w:val="Refdenotaalpie"/>
        </w:rPr>
        <w:footnoteRef/>
      </w:r>
      <w:r w:rsidRPr="009977D6">
        <w:t xml:space="preserve"> Listar todos los modelos y potencias de driver que lleva en su interior el modelo de luminaria</w:t>
      </w:r>
    </w:p>
  </w:footnote>
  <w:footnote w:id="26">
    <w:p w:rsidR="00BD5233" w:rsidRPr="009977D6" w:rsidRDefault="00BD5233" w:rsidP="002D084C">
      <w:pPr>
        <w:pStyle w:val="Notaalpie"/>
        <w:rPr>
          <w:lang w:val="es-CL"/>
        </w:rPr>
      </w:pPr>
      <w:r w:rsidRPr="009977D6">
        <w:rPr>
          <w:rStyle w:val="Refdenotaalpie"/>
        </w:rPr>
        <w:footnoteRef/>
      </w:r>
      <w:r w:rsidRPr="009977D6">
        <w:t xml:space="preserve"> Listar todos los modelos y potencias de driver que lleva en su interior el modelo de luminaria</w:t>
      </w:r>
    </w:p>
  </w:footnote>
  <w:footnote w:id="27">
    <w:p w:rsidR="00BD5233" w:rsidRPr="002736E9" w:rsidRDefault="00BD5233" w:rsidP="002D084C">
      <w:pPr>
        <w:pStyle w:val="Textonotapie"/>
        <w:rPr>
          <w:sz w:val="16"/>
          <w:szCs w:val="16"/>
          <w:lang w:val="es-MX"/>
        </w:rPr>
      </w:pPr>
      <w:r w:rsidRPr="00D0325B">
        <w:rPr>
          <w:rStyle w:val="Refdenotaalpie"/>
          <w:sz w:val="16"/>
          <w:szCs w:val="16"/>
        </w:rPr>
        <w:footnoteRef/>
      </w:r>
      <w:r w:rsidRPr="00EE4123">
        <w:rPr>
          <w:sz w:val="16"/>
          <w:szCs w:val="16"/>
        </w:rPr>
        <w:t xml:space="preserve"> </w:t>
      </w:r>
      <w:r w:rsidRPr="002736E9">
        <w:rPr>
          <w:sz w:val="16"/>
          <w:szCs w:val="16"/>
          <w:lang w:val="es-MX"/>
        </w:rPr>
        <w:t>Hacer la distinción por luminaria y por driver.</w:t>
      </w:r>
    </w:p>
  </w:footnote>
  <w:footnote w:id="28">
    <w:p w:rsidR="00BD5233" w:rsidRPr="00372D05" w:rsidRDefault="00BD5233" w:rsidP="002D084C">
      <w:pPr>
        <w:pStyle w:val="Textonotapie"/>
        <w:rPr>
          <w:sz w:val="16"/>
          <w:szCs w:val="16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Indicar la potencia </w:t>
      </w:r>
      <w:r>
        <w:rPr>
          <w:sz w:val="16"/>
          <w:szCs w:val="16"/>
        </w:rPr>
        <w:t>de la Luminaria, incluyendo el driver</w:t>
      </w:r>
      <w:r w:rsidRPr="00372D05">
        <w:rPr>
          <w:sz w:val="16"/>
          <w:szCs w:val="16"/>
        </w:rPr>
        <w:t xml:space="preserve"> y sus accesorios.</w:t>
      </w:r>
    </w:p>
  </w:footnote>
  <w:footnote w:id="29">
    <w:p w:rsidR="00BD5233" w:rsidRPr="00372D05" w:rsidRDefault="00BD5233" w:rsidP="002D084C">
      <w:pPr>
        <w:pStyle w:val="Textonotapie"/>
        <w:rPr>
          <w:sz w:val="16"/>
          <w:szCs w:val="16"/>
          <w:lang w:val="es-MX"/>
        </w:rPr>
      </w:pPr>
      <w:r w:rsidRPr="00372D05">
        <w:rPr>
          <w:rStyle w:val="Refdenotaalpie"/>
          <w:sz w:val="16"/>
          <w:szCs w:val="16"/>
        </w:rPr>
        <w:footnoteRef/>
      </w:r>
      <w:r>
        <w:rPr>
          <w:rStyle w:val="Refdenotaalpie"/>
          <w:sz w:val="16"/>
          <w:szCs w:val="16"/>
        </w:rPr>
        <w:t xml:space="preserve"> </w:t>
      </w:r>
      <w:r w:rsidRPr="00372D05">
        <w:rPr>
          <w:sz w:val="16"/>
          <w:szCs w:val="16"/>
          <w:lang w:val="es-MX"/>
        </w:rPr>
        <w:t xml:space="preserve">Indicar con SI/NO, según corresponda, si el driver es programable. </w:t>
      </w:r>
    </w:p>
  </w:footnote>
  <w:footnote w:id="30">
    <w:p w:rsidR="00BD5233" w:rsidRPr="00372D05" w:rsidRDefault="00BD5233" w:rsidP="002D084C">
      <w:pPr>
        <w:pStyle w:val="Textonotapie"/>
        <w:rPr>
          <w:sz w:val="16"/>
          <w:szCs w:val="16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Indicar la potencia total de las Luminarias, incluye</w:t>
      </w:r>
      <w:r>
        <w:rPr>
          <w:sz w:val="16"/>
          <w:szCs w:val="16"/>
        </w:rPr>
        <w:t>ndo el d</w:t>
      </w:r>
      <w:r w:rsidRPr="00372D05">
        <w:rPr>
          <w:sz w:val="16"/>
          <w:szCs w:val="16"/>
        </w:rPr>
        <w:t>river y sus accesorios.</w:t>
      </w:r>
    </w:p>
  </w:footnote>
  <w:footnote w:id="31">
    <w:p w:rsidR="00BD5233" w:rsidRPr="00372D05" w:rsidRDefault="00BD5233" w:rsidP="002D084C">
      <w:pPr>
        <w:pStyle w:val="Textonotapie"/>
        <w:rPr>
          <w:sz w:val="16"/>
          <w:szCs w:val="16"/>
          <w:lang w:val="es-MX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</w:t>
      </w:r>
      <w:r w:rsidRPr="00372D05">
        <w:rPr>
          <w:sz w:val="16"/>
          <w:szCs w:val="16"/>
          <w:lang w:val="es-MX"/>
        </w:rPr>
        <w:t>La reducción de potencia deberá ser de al menos un 20% de la potencia actualmente instalada.</w:t>
      </w:r>
    </w:p>
  </w:footnote>
  <w:footnote w:id="32">
    <w:p w:rsidR="00BD5233" w:rsidRPr="00FF6DF3" w:rsidRDefault="00BD5233" w:rsidP="002D084C">
      <w:pPr>
        <w:pStyle w:val="Textonotapie"/>
        <w:rPr>
          <w:lang w:val="es-CL"/>
        </w:rPr>
      </w:pPr>
      <w:r w:rsidRPr="00E3527F">
        <w:rPr>
          <w:rStyle w:val="Refdenotaalpie"/>
          <w:sz w:val="16"/>
          <w:szCs w:val="16"/>
        </w:rPr>
        <w:footnoteRef/>
      </w:r>
      <w:r w:rsidRPr="00E3527F">
        <w:rPr>
          <w:rStyle w:val="Refdenotaalpie"/>
          <w:sz w:val="16"/>
          <w:szCs w:val="16"/>
        </w:rPr>
        <w:t xml:space="preserve"> </w:t>
      </w:r>
      <w:r w:rsidRPr="00D0325B">
        <w:rPr>
          <w:sz w:val="16"/>
          <w:szCs w:val="16"/>
        </w:rPr>
        <w:t>Para efectos de cálculo de disminución del consumo de energía de las Luminarias</w:t>
      </w:r>
      <w:r>
        <w:rPr>
          <w:sz w:val="16"/>
          <w:szCs w:val="16"/>
        </w:rPr>
        <w:t>, el Oferente deberá considerar la potencia nominal de las lumin</w:t>
      </w:r>
      <w:r w:rsidR="00D76A9E">
        <w:rPr>
          <w:sz w:val="16"/>
          <w:szCs w:val="16"/>
        </w:rPr>
        <w:t>a</w:t>
      </w:r>
      <w:r>
        <w:rPr>
          <w:sz w:val="16"/>
          <w:szCs w:val="16"/>
        </w:rPr>
        <w:t>rias</w:t>
      </w:r>
    </w:p>
  </w:footnote>
  <w:footnote w:id="33">
    <w:p w:rsidR="00BD5233" w:rsidRPr="00753187" w:rsidRDefault="00BD5233">
      <w:pPr>
        <w:pStyle w:val="Textonotapie"/>
        <w:rPr>
          <w:sz w:val="20"/>
          <w:lang w:val="es-CL"/>
        </w:rPr>
      </w:pPr>
      <w:r w:rsidRPr="00753187">
        <w:rPr>
          <w:rStyle w:val="Refdenotaalpie"/>
          <w:sz w:val="20"/>
        </w:rPr>
        <w:footnoteRef/>
      </w:r>
      <w:r w:rsidRPr="00753187">
        <w:rPr>
          <w:sz w:val="20"/>
        </w:rPr>
        <w:t xml:space="preserve"> Campo de u</w:t>
      </w:r>
      <w:r w:rsidRPr="00753187">
        <w:rPr>
          <w:sz w:val="20"/>
          <w:lang w:val="es-CL"/>
        </w:rPr>
        <w:t xml:space="preserve">so interno de la Agencia. </w:t>
      </w:r>
    </w:p>
  </w:footnote>
  <w:footnote w:id="34">
    <w:p w:rsidR="00BD5233" w:rsidRPr="00263408" w:rsidRDefault="00BD5233">
      <w:pPr>
        <w:pStyle w:val="Textonotapie"/>
        <w:rPr>
          <w:lang w:val="es-CL"/>
        </w:rPr>
      </w:pPr>
      <w:r w:rsidRPr="00263408">
        <w:rPr>
          <w:rStyle w:val="Refdenotaalpie"/>
          <w:sz w:val="20"/>
        </w:rPr>
        <w:footnoteRef/>
      </w:r>
      <w:r w:rsidRPr="00263408">
        <w:rPr>
          <w:sz w:val="20"/>
        </w:rPr>
        <w:t xml:space="preserve"> </w:t>
      </w:r>
      <w:r w:rsidRPr="00263408">
        <w:rPr>
          <w:sz w:val="20"/>
          <w:lang w:val="es-CL"/>
        </w:rPr>
        <w:t>El documento deberá ser presentado al momento de solicitar la devolución de la caución de garantía, de acuerdo a lo indicado en el numeral 13.2 de las Bases Administrativas.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385"/>
    <w:multiLevelType w:val="hybridMultilevel"/>
    <w:tmpl w:val="1968F87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21B68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D7A2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945FB"/>
    <w:multiLevelType w:val="hybridMultilevel"/>
    <w:tmpl w:val="E7EE207A"/>
    <w:lvl w:ilvl="0" w:tplc="5F6419D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-192"/>
        </w:tabs>
        <w:ind w:left="-19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528"/>
        </w:tabs>
        <w:ind w:left="52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1968"/>
        </w:tabs>
        <w:ind w:left="196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2688"/>
        </w:tabs>
        <w:ind w:left="268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4128"/>
        </w:tabs>
        <w:ind w:left="412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4848"/>
        </w:tabs>
        <w:ind w:left="4848" w:hanging="180"/>
      </w:pPr>
      <w:rPr>
        <w:rFonts w:cs="Times New Roman"/>
      </w:rPr>
    </w:lvl>
  </w:abstractNum>
  <w:abstractNum w:abstractNumId="4">
    <w:nsid w:val="046F4BCC"/>
    <w:multiLevelType w:val="hybridMultilevel"/>
    <w:tmpl w:val="EAC8A6EA"/>
    <w:lvl w:ilvl="0" w:tplc="DCCE64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5">
    <w:nsid w:val="06A1750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2BB2"/>
    <w:multiLevelType w:val="hybridMultilevel"/>
    <w:tmpl w:val="26AE5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70B3F"/>
    <w:multiLevelType w:val="multilevel"/>
    <w:tmpl w:val="68FE3B22"/>
    <w:lvl w:ilvl="0">
      <w:start w:val="1"/>
      <w:numFmt w:val="decimal"/>
      <w:pStyle w:val="Titulo1CG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lang w:val="es-ES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pStyle w:val="Titulo5CG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>
    <w:nsid w:val="143F79E6"/>
    <w:multiLevelType w:val="multilevel"/>
    <w:tmpl w:val="E7461C48"/>
    <w:lvl w:ilvl="0">
      <w:start w:val="2"/>
      <w:numFmt w:val="decimal"/>
      <w:pStyle w:val="EstiloTit1"/>
      <w:lvlText w:val="%1."/>
      <w:lvlJc w:val="left"/>
      <w:pPr>
        <w:ind w:left="360" w:hanging="360"/>
      </w:pPr>
      <w:rPr>
        <w:rFonts w:hint="default"/>
        <w:lang w:val="es-C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lang w:val="es-AR"/>
      </w:rPr>
    </w:lvl>
    <w:lvl w:ilvl="2">
      <w:start w:val="1"/>
      <w:numFmt w:val="decimal"/>
      <w:isLgl/>
      <w:lvlText w:val="%1.%2.%3"/>
      <w:lvlJc w:val="left"/>
      <w:pPr>
        <w:ind w:left="10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800"/>
      </w:pPr>
      <w:rPr>
        <w:rFonts w:hint="default"/>
      </w:rPr>
    </w:lvl>
  </w:abstractNum>
  <w:abstractNum w:abstractNumId="9">
    <w:nsid w:val="17FC612B"/>
    <w:multiLevelType w:val="multilevel"/>
    <w:tmpl w:val="D7D47E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A8D5042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D3C"/>
    <w:multiLevelType w:val="hybridMultilevel"/>
    <w:tmpl w:val="A1303DB8"/>
    <w:lvl w:ilvl="0" w:tplc="479C8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E07D2"/>
    <w:multiLevelType w:val="hybridMultilevel"/>
    <w:tmpl w:val="9A5EB8AE"/>
    <w:lvl w:ilvl="0" w:tplc="479C8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3536F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053A96"/>
    <w:multiLevelType w:val="hybridMultilevel"/>
    <w:tmpl w:val="6B2E5794"/>
    <w:lvl w:ilvl="0" w:tplc="21900F4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15">
    <w:nsid w:val="230F4189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8089A"/>
    <w:multiLevelType w:val="hybridMultilevel"/>
    <w:tmpl w:val="72FC9F0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84A530E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7253E"/>
    <w:multiLevelType w:val="hybridMultilevel"/>
    <w:tmpl w:val="6B2E5794"/>
    <w:lvl w:ilvl="0" w:tplc="21900F4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19">
    <w:nsid w:val="30515F9A"/>
    <w:multiLevelType w:val="multilevel"/>
    <w:tmpl w:val="E3886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06A0995"/>
    <w:multiLevelType w:val="hybridMultilevel"/>
    <w:tmpl w:val="8B78F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DF7498"/>
    <w:multiLevelType w:val="hybridMultilevel"/>
    <w:tmpl w:val="74CE8B4A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159DF"/>
    <w:multiLevelType w:val="hybridMultilevel"/>
    <w:tmpl w:val="2C922502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5324F"/>
    <w:multiLevelType w:val="multilevel"/>
    <w:tmpl w:val="5DB419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45504B16"/>
    <w:multiLevelType w:val="hybridMultilevel"/>
    <w:tmpl w:val="9C48FEEA"/>
    <w:lvl w:ilvl="0" w:tplc="3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5EF2096"/>
    <w:multiLevelType w:val="multilevel"/>
    <w:tmpl w:val="D0F83702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itulo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6654BD8"/>
    <w:multiLevelType w:val="hybridMultilevel"/>
    <w:tmpl w:val="E4EE167A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4C6CF7"/>
    <w:multiLevelType w:val="hybridMultilevel"/>
    <w:tmpl w:val="0B68E87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01839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A119E"/>
    <w:multiLevelType w:val="hybridMultilevel"/>
    <w:tmpl w:val="0032EB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07563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A674E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4304A"/>
    <w:multiLevelType w:val="hybridMultilevel"/>
    <w:tmpl w:val="9E14DD6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C21CF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203DA2"/>
    <w:multiLevelType w:val="hybridMultilevel"/>
    <w:tmpl w:val="F54033D8"/>
    <w:lvl w:ilvl="0" w:tplc="9BA45E44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634490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236DDC"/>
    <w:multiLevelType w:val="hybridMultilevel"/>
    <w:tmpl w:val="BD1422C6"/>
    <w:lvl w:ilvl="0" w:tplc="34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7">
    <w:nsid w:val="5C6274D9"/>
    <w:multiLevelType w:val="hybridMultilevel"/>
    <w:tmpl w:val="37344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C51C7"/>
    <w:multiLevelType w:val="hybridMultilevel"/>
    <w:tmpl w:val="E960913C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15244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7D283E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14080"/>
    <w:multiLevelType w:val="hybridMultilevel"/>
    <w:tmpl w:val="DADE0370"/>
    <w:lvl w:ilvl="0" w:tplc="1D6C351E">
      <w:start w:val="1"/>
      <w:numFmt w:val="lowerLetter"/>
      <w:pStyle w:val="Listaarticulo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CD3EED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062250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444897"/>
    <w:multiLevelType w:val="hybridMultilevel"/>
    <w:tmpl w:val="21BA4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BA0357"/>
    <w:multiLevelType w:val="hybridMultilevel"/>
    <w:tmpl w:val="B4A0F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BF216E"/>
    <w:multiLevelType w:val="hybridMultilevel"/>
    <w:tmpl w:val="FEDA9FF0"/>
    <w:lvl w:ilvl="0" w:tplc="3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7">
    <w:nsid w:val="72E74783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662163"/>
    <w:multiLevelType w:val="hybridMultilevel"/>
    <w:tmpl w:val="FE2213E0"/>
    <w:lvl w:ilvl="0" w:tplc="49722E1E">
      <w:start w:val="1"/>
      <w:numFmt w:val="bullet"/>
      <w:lvlText w:val=""/>
      <w:lvlJc w:val="left"/>
      <w:pPr>
        <w:ind w:left="1571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712363E"/>
    <w:multiLevelType w:val="hybridMultilevel"/>
    <w:tmpl w:val="68BEE004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8FFC4B0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E97AE3"/>
    <w:multiLevelType w:val="hybridMultilevel"/>
    <w:tmpl w:val="055CF85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471FF4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243357"/>
    <w:multiLevelType w:val="hybridMultilevel"/>
    <w:tmpl w:val="ACF6FA82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9738FA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3"/>
  </w:num>
  <w:num w:numId="3">
    <w:abstractNumId w:val="16"/>
  </w:num>
  <w:num w:numId="4">
    <w:abstractNumId w:val="9"/>
  </w:num>
  <w:num w:numId="5">
    <w:abstractNumId w:val="9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7"/>
  </w:num>
  <w:num w:numId="7">
    <w:abstractNumId w:val="48"/>
  </w:num>
  <w:num w:numId="8">
    <w:abstractNumId w:val="32"/>
  </w:num>
  <w:num w:numId="9">
    <w:abstractNumId w:val="34"/>
  </w:num>
  <w:num w:numId="10">
    <w:abstractNumId w:val="44"/>
  </w:num>
  <w:num w:numId="11">
    <w:abstractNumId w:val="45"/>
  </w:num>
  <w:num w:numId="12">
    <w:abstractNumId w:val="15"/>
  </w:num>
  <w:num w:numId="13">
    <w:abstractNumId w:val="20"/>
  </w:num>
  <w:num w:numId="14">
    <w:abstractNumId w:val="8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0"/>
  </w:num>
  <w:num w:numId="17">
    <w:abstractNumId w:val="2"/>
  </w:num>
  <w:num w:numId="18">
    <w:abstractNumId w:val="42"/>
  </w:num>
  <w:num w:numId="19">
    <w:abstractNumId w:val="35"/>
  </w:num>
  <w:num w:numId="20">
    <w:abstractNumId w:val="25"/>
  </w:num>
  <w:num w:numId="21">
    <w:abstractNumId w:val="31"/>
  </w:num>
  <w:num w:numId="22">
    <w:abstractNumId w:val="17"/>
  </w:num>
  <w:num w:numId="23">
    <w:abstractNumId w:val="37"/>
  </w:num>
  <w:num w:numId="24">
    <w:abstractNumId w:val="38"/>
  </w:num>
  <w:num w:numId="25">
    <w:abstractNumId w:val="0"/>
  </w:num>
  <w:num w:numId="26">
    <w:abstractNumId w:val="13"/>
  </w:num>
  <w:num w:numId="27">
    <w:abstractNumId w:val="43"/>
  </w:num>
  <w:num w:numId="28">
    <w:abstractNumId w:val="46"/>
  </w:num>
  <w:num w:numId="29">
    <w:abstractNumId w:val="40"/>
  </w:num>
  <w:num w:numId="30">
    <w:abstractNumId w:val="33"/>
  </w:num>
  <w:num w:numId="31">
    <w:abstractNumId w:val="24"/>
  </w:num>
  <w:num w:numId="32">
    <w:abstractNumId w:val="11"/>
  </w:num>
  <w:num w:numId="33">
    <w:abstractNumId w:val="27"/>
  </w:num>
  <w:num w:numId="34">
    <w:abstractNumId w:val="3"/>
  </w:num>
  <w:num w:numId="35">
    <w:abstractNumId w:val="49"/>
  </w:num>
  <w:num w:numId="36">
    <w:abstractNumId w:val="21"/>
  </w:num>
  <w:num w:numId="37">
    <w:abstractNumId w:val="22"/>
  </w:num>
  <w:num w:numId="38">
    <w:abstractNumId w:val="26"/>
  </w:num>
  <w:num w:numId="39">
    <w:abstractNumId w:val="52"/>
  </w:num>
  <w:num w:numId="40">
    <w:abstractNumId w:val="19"/>
  </w:num>
  <w:num w:numId="41">
    <w:abstractNumId w:val="18"/>
  </w:num>
  <w:num w:numId="42">
    <w:abstractNumId w:val="14"/>
  </w:num>
  <w:num w:numId="43">
    <w:abstractNumId w:val="36"/>
  </w:num>
  <w:num w:numId="44">
    <w:abstractNumId w:val="4"/>
  </w:num>
  <w:num w:numId="45">
    <w:abstractNumId w:val="25"/>
  </w:num>
  <w:num w:numId="46">
    <w:abstractNumId w:val="29"/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</w:num>
  <w:num w:numId="49">
    <w:abstractNumId w:val="10"/>
  </w:num>
  <w:num w:numId="50">
    <w:abstractNumId w:val="47"/>
  </w:num>
  <w:num w:numId="51">
    <w:abstractNumId w:val="53"/>
  </w:num>
  <w:num w:numId="52">
    <w:abstractNumId w:val="28"/>
  </w:num>
  <w:num w:numId="53">
    <w:abstractNumId w:val="30"/>
  </w:num>
  <w:num w:numId="54">
    <w:abstractNumId w:val="25"/>
  </w:num>
  <w:num w:numId="55">
    <w:abstractNumId w:val="1"/>
  </w:num>
  <w:num w:numId="56">
    <w:abstractNumId w:val="6"/>
  </w:num>
  <w:num w:numId="57">
    <w:abstractNumId w:val="5"/>
  </w:num>
  <w:num w:numId="58">
    <w:abstractNumId w:val="39"/>
  </w:num>
  <w:num w:numId="59">
    <w:abstractNumId w:val="51"/>
  </w:num>
  <w:num w:numId="60">
    <w:abstractNumId w:val="1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16"/>
    <w:rsid w:val="00001CCA"/>
    <w:rsid w:val="00002465"/>
    <w:rsid w:val="000038D9"/>
    <w:rsid w:val="00003DD9"/>
    <w:rsid w:val="00005492"/>
    <w:rsid w:val="000062D3"/>
    <w:rsid w:val="000074CB"/>
    <w:rsid w:val="00011C69"/>
    <w:rsid w:val="00011D71"/>
    <w:rsid w:val="00014C9C"/>
    <w:rsid w:val="00015CF2"/>
    <w:rsid w:val="000167D7"/>
    <w:rsid w:val="00027A21"/>
    <w:rsid w:val="0003099E"/>
    <w:rsid w:val="000318DA"/>
    <w:rsid w:val="00032716"/>
    <w:rsid w:val="000345BA"/>
    <w:rsid w:val="00034972"/>
    <w:rsid w:val="000420CB"/>
    <w:rsid w:val="00044135"/>
    <w:rsid w:val="00045D20"/>
    <w:rsid w:val="000508D4"/>
    <w:rsid w:val="0005474D"/>
    <w:rsid w:val="00054908"/>
    <w:rsid w:val="000603F5"/>
    <w:rsid w:val="00062457"/>
    <w:rsid w:val="000628E5"/>
    <w:rsid w:val="00062AA7"/>
    <w:rsid w:val="000633D5"/>
    <w:rsid w:val="000772F6"/>
    <w:rsid w:val="00077D40"/>
    <w:rsid w:val="00080EE7"/>
    <w:rsid w:val="00081EAC"/>
    <w:rsid w:val="00082F1F"/>
    <w:rsid w:val="00084A0B"/>
    <w:rsid w:val="00084EB7"/>
    <w:rsid w:val="00090EF3"/>
    <w:rsid w:val="00096261"/>
    <w:rsid w:val="000A651D"/>
    <w:rsid w:val="000B0966"/>
    <w:rsid w:val="000B3351"/>
    <w:rsid w:val="000B55AB"/>
    <w:rsid w:val="000B76C2"/>
    <w:rsid w:val="000C22A4"/>
    <w:rsid w:val="000C2593"/>
    <w:rsid w:val="000D050F"/>
    <w:rsid w:val="000D28E2"/>
    <w:rsid w:val="000D3B4A"/>
    <w:rsid w:val="000D6ADA"/>
    <w:rsid w:val="000D7503"/>
    <w:rsid w:val="000E69B4"/>
    <w:rsid w:val="000E6C6B"/>
    <w:rsid w:val="000E7914"/>
    <w:rsid w:val="000F74B2"/>
    <w:rsid w:val="00100739"/>
    <w:rsid w:val="00101C3D"/>
    <w:rsid w:val="00102202"/>
    <w:rsid w:val="0010298E"/>
    <w:rsid w:val="001068BE"/>
    <w:rsid w:val="001078F6"/>
    <w:rsid w:val="00113E66"/>
    <w:rsid w:val="001154BF"/>
    <w:rsid w:val="00120AFD"/>
    <w:rsid w:val="00121D9A"/>
    <w:rsid w:val="001220E9"/>
    <w:rsid w:val="00123549"/>
    <w:rsid w:val="001239E7"/>
    <w:rsid w:val="001261B1"/>
    <w:rsid w:val="00127181"/>
    <w:rsid w:val="001305B2"/>
    <w:rsid w:val="00131B4A"/>
    <w:rsid w:val="00132768"/>
    <w:rsid w:val="00136466"/>
    <w:rsid w:val="00137685"/>
    <w:rsid w:val="0014080A"/>
    <w:rsid w:val="00142522"/>
    <w:rsid w:val="001444E7"/>
    <w:rsid w:val="00144664"/>
    <w:rsid w:val="0014580C"/>
    <w:rsid w:val="00151406"/>
    <w:rsid w:val="001514B5"/>
    <w:rsid w:val="00154DEE"/>
    <w:rsid w:val="00157EBD"/>
    <w:rsid w:val="0016244B"/>
    <w:rsid w:val="00164FA1"/>
    <w:rsid w:val="00171FED"/>
    <w:rsid w:val="00173736"/>
    <w:rsid w:val="001741F4"/>
    <w:rsid w:val="001750A7"/>
    <w:rsid w:val="00175442"/>
    <w:rsid w:val="00176070"/>
    <w:rsid w:val="00177DAA"/>
    <w:rsid w:val="00181D46"/>
    <w:rsid w:val="00182862"/>
    <w:rsid w:val="001901D5"/>
    <w:rsid w:val="0019078F"/>
    <w:rsid w:val="00191CE3"/>
    <w:rsid w:val="001976A3"/>
    <w:rsid w:val="001A1E34"/>
    <w:rsid w:val="001A23E9"/>
    <w:rsid w:val="001A3033"/>
    <w:rsid w:val="001A6E8D"/>
    <w:rsid w:val="001B4306"/>
    <w:rsid w:val="001B4C59"/>
    <w:rsid w:val="001B5C7B"/>
    <w:rsid w:val="001B6F2E"/>
    <w:rsid w:val="001C2900"/>
    <w:rsid w:val="001C55AC"/>
    <w:rsid w:val="001C7C1B"/>
    <w:rsid w:val="001C7E5B"/>
    <w:rsid w:val="001D1148"/>
    <w:rsid w:val="001D197F"/>
    <w:rsid w:val="001D1E38"/>
    <w:rsid w:val="001D3049"/>
    <w:rsid w:val="001D6049"/>
    <w:rsid w:val="001D7FD3"/>
    <w:rsid w:val="001E0C2A"/>
    <w:rsid w:val="001E4665"/>
    <w:rsid w:val="001E5253"/>
    <w:rsid w:val="001E5CDF"/>
    <w:rsid w:val="001F3484"/>
    <w:rsid w:val="001F5C70"/>
    <w:rsid w:val="001F66FA"/>
    <w:rsid w:val="00200D20"/>
    <w:rsid w:val="00203D42"/>
    <w:rsid w:val="002067F0"/>
    <w:rsid w:val="00213005"/>
    <w:rsid w:val="0021428C"/>
    <w:rsid w:val="00222F66"/>
    <w:rsid w:val="00223DB5"/>
    <w:rsid w:val="00236D6F"/>
    <w:rsid w:val="00242EFB"/>
    <w:rsid w:val="00243115"/>
    <w:rsid w:val="00246189"/>
    <w:rsid w:val="0024667D"/>
    <w:rsid w:val="00247985"/>
    <w:rsid w:val="00247C3D"/>
    <w:rsid w:val="00250059"/>
    <w:rsid w:val="00251946"/>
    <w:rsid w:val="00256B67"/>
    <w:rsid w:val="002571F3"/>
    <w:rsid w:val="002602FF"/>
    <w:rsid w:val="00263408"/>
    <w:rsid w:val="002639AA"/>
    <w:rsid w:val="002736E9"/>
    <w:rsid w:val="0027625D"/>
    <w:rsid w:val="002842D8"/>
    <w:rsid w:val="00285F29"/>
    <w:rsid w:val="00286ACB"/>
    <w:rsid w:val="00287416"/>
    <w:rsid w:val="00291F7B"/>
    <w:rsid w:val="00293A02"/>
    <w:rsid w:val="00293F7E"/>
    <w:rsid w:val="002940C3"/>
    <w:rsid w:val="00296D06"/>
    <w:rsid w:val="002A461C"/>
    <w:rsid w:val="002A4C08"/>
    <w:rsid w:val="002B2BAA"/>
    <w:rsid w:val="002B376C"/>
    <w:rsid w:val="002B7908"/>
    <w:rsid w:val="002D084C"/>
    <w:rsid w:val="002D35C6"/>
    <w:rsid w:val="002D37B0"/>
    <w:rsid w:val="002D3E2A"/>
    <w:rsid w:val="002D6AF7"/>
    <w:rsid w:val="002D7595"/>
    <w:rsid w:val="002F21AE"/>
    <w:rsid w:val="002F359C"/>
    <w:rsid w:val="002F3FF1"/>
    <w:rsid w:val="002F4306"/>
    <w:rsid w:val="002F7D3A"/>
    <w:rsid w:val="003038A0"/>
    <w:rsid w:val="00303952"/>
    <w:rsid w:val="003042AE"/>
    <w:rsid w:val="00304E62"/>
    <w:rsid w:val="00310C4B"/>
    <w:rsid w:val="00313ECE"/>
    <w:rsid w:val="00315A99"/>
    <w:rsid w:val="00316298"/>
    <w:rsid w:val="0032209E"/>
    <w:rsid w:val="0032434A"/>
    <w:rsid w:val="00326923"/>
    <w:rsid w:val="003342D2"/>
    <w:rsid w:val="00336784"/>
    <w:rsid w:val="00336A9E"/>
    <w:rsid w:val="00337186"/>
    <w:rsid w:val="00337EA4"/>
    <w:rsid w:val="00342D02"/>
    <w:rsid w:val="0034577C"/>
    <w:rsid w:val="00350318"/>
    <w:rsid w:val="0035033A"/>
    <w:rsid w:val="003504EF"/>
    <w:rsid w:val="003516AD"/>
    <w:rsid w:val="00351C6C"/>
    <w:rsid w:val="0035448D"/>
    <w:rsid w:val="00360485"/>
    <w:rsid w:val="00360D03"/>
    <w:rsid w:val="00362279"/>
    <w:rsid w:val="00362408"/>
    <w:rsid w:val="003626E5"/>
    <w:rsid w:val="003710F9"/>
    <w:rsid w:val="00372D05"/>
    <w:rsid w:val="003738A1"/>
    <w:rsid w:val="00373E85"/>
    <w:rsid w:val="00376D19"/>
    <w:rsid w:val="00383FB6"/>
    <w:rsid w:val="0038484F"/>
    <w:rsid w:val="0038613E"/>
    <w:rsid w:val="00387A1D"/>
    <w:rsid w:val="00387F26"/>
    <w:rsid w:val="00392B3C"/>
    <w:rsid w:val="00396220"/>
    <w:rsid w:val="003A199C"/>
    <w:rsid w:val="003A231D"/>
    <w:rsid w:val="003A4064"/>
    <w:rsid w:val="003B1D4E"/>
    <w:rsid w:val="003B3974"/>
    <w:rsid w:val="003B43C8"/>
    <w:rsid w:val="003B46F6"/>
    <w:rsid w:val="003B62E3"/>
    <w:rsid w:val="003B67A5"/>
    <w:rsid w:val="003C0314"/>
    <w:rsid w:val="003C1AA3"/>
    <w:rsid w:val="003C3C31"/>
    <w:rsid w:val="003C5DB6"/>
    <w:rsid w:val="003C7467"/>
    <w:rsid w:val="003D1B14"/>
    <w:rsid w:val="003D71A3"/>
    <w:rsid w:val="003E2916"/>
    <w:rsid w:val="003E76AD"/>
    <w:rsid w:val="00406759"/>
    <w:rsid w:val="0041355A"/>
    <w:rsid w:val="00413839"/>
    <w:rsid w:val="00416F88"/>
    <w:rsid w:val="00417192"/>
    <w:rsid w:val="004221D1"/>
    <w:rsid w:val="004256FE"/>
    <w:rsid w:val="00426D2E"/>
    <w:rsid w:val="00431285"/>
    <w:rsid w:val="00431486"/>
    <w:rsid w:val="0043408E"/>
    <w:rsid w:val="004347C6"/>
    <w:rsid w:val="00434A14"/>
    <w:rsid w:val="004375C7"/>
    <w:rsid w:val="004400DC"/>
    <w:rsid w:val="00440CC2"/>
    <w:rsid w:val="004469EA"/>
    <w:rsid w:val="00447E4B"/>
    <w:rsid w:val="00450C85"/>
    <w:rsid w:val="004520BB"/>
    <w:rsid w:val="00455635"/>
    <w:rsid w:val="00455EE5"/>
    <w:rsid w:val="00460323"/>
    <w:rsid w:val="00467AAC"/>
    <w:rsid w:val="00470E35"/>
    <w:rsid w:val="0047250E"/>
    <w:rsid w:val="00472922"/>
    <w:rsid w:val="00484FDE"/>
    <w:rsid w:val="00487A6C"/>
    <w:rsid w:val="00492252"/>
    <w:rsid w:val="00492D82"/>
    <w:rsid w:val="00494E3F"/>
    <w:rsid w:val="00494F98"/>
    <w:rsid w:val="00495F5C"/>
    <w:rsid w:val="004A36C2"/>
    <w:rsid w:val="004A3A2C"/>
    <w:rsid w:val="004B3B87"/>
    <w:rsid w:val="004C3CAB"/>
    <w:rsid w:val="004C4C2E"/>
    <w:rsid w:val="004C74D6"/>
    <w:rsid w:val="004D25B8"/>
    <w:rsid w:val="004D37B9"/>
    <w:rsid w:val="004D4ED4"/>
    <w:rsid w:val="004E3938"/>
    <w:rsid w:val="004E77BE"/>
    <w:rsid w:val="004E77DC"/>
    <w:rsid w:val="004E78C7"/>
    <w:rsid w:val="004F3596"/>
    <w:rsid w:val="004F622D"/>
    <w:rsid w:val="00502B45"/>
    <w:rsid w:val="00502CED"/>
    <w:rsid w:val="00505AA1"/>
    <w:rsid w:val="00511915"/>
    <w:rsid w:val="0051270B"/>
    <w:rsid w:val="0051483F"/>
    <w:rsid w:val="00515037"/>
    <w:rsid w:val="0051512C"/>
    <w:rsid w:val="00515E08"/>
    <w:rsid w:val="00520A7A"/>
    <w:rsid w:val="00523002"/>
    <w:rsid w:val="00524820"/>
    <w:rsid w:val="0052535A"/>
    <w:rsid w:val="0052544A"/>
    <w:rsid w:val="00525735"/>
    <w:rsid w:val="005306B0"/>
    <w:rsid w:val="00530CAC"/>
    <w:rsid w:val="00531721"/>
    <w:rsid w:val="005321AE"/>
    <w:rsid w:val="00533566"/>
    <w:rsid w:val="0053428C"/>
    <w:rsid w:val="00534BC0"/>
    <w:rsid w:val="00540F2F"/>
    <w:rsid w:val="00541520"/>
    <w:rsid w:val="00543AB0"/>
    <w:rsid w:val="00544D03"/>
    <w:rsid w:val="00545B0A"/>
    <w:rsid w:val="0054612F"/>
    <w:rsid w:val="0055009D"/>
    <w:rsid w:val="0055342B"/>
    <w:rsid w:val="0055645A"/>
    <w:rsid w:val="005617F3"/>
    <w:rsid w:val="00567C47"/>
    <w:rsid w:val="00571B80"/>
    <w:rsid w:val="00572EA2"/>
    <w:rsid w:val="005737A6"/>
    <w:rsid w:val="00574018"/>
    <w:rsid w:val="0057542A"/>
    <w:rsid w:val="00575D86"/>
    <w:rsid w:val="00576D36"/>
    <w:rsid w:val="00577176"/>
    <w:rsid w:val="00577397"/>
    <w:rsid w:val="005804BC"/>
    <w:rsid w:val="00581EE9"/>
    <w:rsid w:val="00582158"/>
    <w:rsid w:val="00583035"/>
    <w:rsid w:val="00584B37"/>
    <w:rsid w:val="0058567D"/>
    <w:rsid w:val="0059103B"/>
    <w:rsid w:val="00592ED0"/>
    <w:rsid w:val="00596976"/>
    <w:rsid w:val="005975F1"/>
    <w:rsid w:val="005B55AD"/>
    <w:rsid w:val="005B7A9B"/>
    <w:rsid w:val="005C05E1"/>
    <w:rsid w:val="005C07B4"/>
    <w:rsid w:val="005C2EBC"/>
    <w:rsid w:val="005C4E1F"/>
    <w:rsid w:val="005C6BF3"/>
    <w:rsid w:val="005D1419"/>
    <w:rsid w:val="005D1F73"/>
    <w:rsid w:val="005D2C43"/>
    <w:rsid w:val="005D2FF6"/>
    <w:rsid w:val="005E05A5"/>
    <w:rsid w:val="005E2EC0"/>
    <w:rsid w:val="005E6D2F"/>
    <w:rsid w:val="005F33DA"/>
    <w:rsid w:val="005F4230"/>
    <w:rsid w:val="005F6A85"/>
    <w:rsid w:val="006011F9"/>
    <w:rsid w:val="00601488"/>
    <w:rsid w:val="006029D7"/>
    <w:rsid w:val="00603E20"/>
    <w:rsid w:val="00625AD1"/>
    <w:rsid w:val="0062622B"/>
    <w:rsid w:val="00631833"/>
    <w:rsid w:val="0063353A"/>
    <w:rsid w:val="0063579F"/>
    <w:rsid w:val="00636BD8"/>
    <w:rsid w:val="006403C1"/>
    <w:rsid w:val="00640D51"/>
    <w:rsid w:val="0064115C"/>
    <w:rsid w:val="00642A14"/>
    <w:rsid w:val="006443B5"/>
    <w:rsid w:val="00645B4F"/>
    <w:rsid w:val="006472DD"/>
    <w:rsid w:val="00652741"/>
    <w:rsid w:val="00654416"/>
    <w:rsid w:val="00663376"/>
    <w:rsid w:val="00663DEA"/>
    <w:rsid w:val="00667ED1"/>
    <w:rsid w:val="00670773"/>
    <w:rsid w:val="00671908"/>
    <w:rsid w:val="0067418A"/>
    <w:rsid w:val="00675E78"/>
    <w:rsid w:val="006922BA"/>
    <w:rsid w:val="00692476"/>
    <w:rsid w:val="00692ACC"/>
    <w:rsid w:val="00695406"/>
    <w:rsid w:val="00696550"/>
    <w:rsid w:val="00696A92"/>
    <w:rsid w:val="0069713D"/>
    <w:rsid w:val="006A20EB"/>
    <w:rsid w:val="006A5732"/>
    <w:rsid w:val="006A6AA5"/>
    <w:rsid w:val="006B08F5"/>
    <w:rsid w:val="006B4506"/>
    <w:rsid w:val="006B47EA"/>
    <w:rsid w:val="006C22F6"/>
    <w:rsid w:val="006C2FD6"/>
    <w:rsid w:val="006C5CE4"/>
    <w:rsid w:val="006C7051"/>
    <w:rsid w:val="006D024E"/>
    <w:rsid w:val="006D236C"/>
    <w:rsid w:val="006D4D74"/>
    <w:rsid w:val="006D792A"/>
    <w:rsid w:val="006E1219"/>
    <w:rsid w:val="006E764C"/>
    <w:rsid w:val="0070195A"/>
    <w:rsid w:val="00702615"/>
    <w:rsid w:val="00707854"/>
    <w:rsid w:val="00713A37"/>
    <w:rsid w:val="00720BE3"/>
    <w:rsid w:val="00722D68"/>
    <w:rsid w:val="007241F0"/>
    <w:rsid w:val="007253E6"/>
    <w:rsid w:val="0073311F"/>
    <w:rsid w:val="0073430B"/>
    <w:rsid w:val="00737370"/>
    <w:rsid w:val="007404FA"/>
    <w:rsid w:val="00743E76"/>
    <w:rsid w:val="0074414A"/>
    <w:rsid w:val="0075029E"/>
    <w:rsid w:val="0075116B"/>
    <w:rsid w:val="007512F9"/>
    <w:rsid w:val="00753187"/>
    <w:rsid w:val="007545ED"/>
    <w:rsid w:val="00762AAC"/>
    <w:rsid w:val="007633CA"/>
    <w:rsid w:val="00772C57"/>
    <w:rsid w:val="00772E63"/>
    <w:rsid w:val="00773E5C"/>
    <w:rsid w:val="0077583F"/>
    <w:rsid w:val="00776FD4"/>
    <w:rsid w:val="00780732"/>
    <w:rsid w:val="007827EF"/>
    <w:rsid w:val="0078387F"/>
    <w:rsid w:val="007839FD"/>
    <w:rsid w:val="00785524"/>
    <w:rsid w:val="007922C3"/>
    <w:rsid w:val="007A11D3"/>
    <w:rsid w:val="007A319A"/>
    <w:rsid w:val="007A40D8"/>
    <w:rsid w:val="007A499F"/>
    <w:rsid w:val="007A7173"/>
    <w:rsid w:val="007A76A8"/>
    <w:rsid w:val="007B0363"/>
    <w:rsid w:val="007B038E"/>
    <w:rsid w:val="007B1A6D"/>
    <w:rsid w:val="007B1C1F"/>
    <w:rsid w:val="007B221D"/>
    <w:rsid w:val="007B2F9C"/>
    <w:rsid w:val="007B35DE"/>
    <w:rsid w:val="007B3C13"/>
    <w:rsid w:val="007B51EC"/>
    <w:rsid w:val="007C086E"/>
    <w:rsid w:val="007C112E"/>
    <w:rsid w:val="007C3214"/>
    <w:rsid w:val="007C5049"/>
    <w:rsid w:val="007C7061"/>
    <w:rsid w:val="007D0952"/>
    <w:rsid w:val="007D1755"/>
    <w:rsid w:val="007D23BD"/>
    <w:rsid w:val="007D29A6"/>
    <w:rsid w:val="007D39F9"/>
    <w:rsid w:val="007D5FA9"/>
    <w:rsid w:val="007E3989"/>
    <w:rsid w:val="007E55A6"/>
    <w:rsid w:val="007E7F1A"/>
    <w:rsid w:val="007F1C5C"/>
    <w:rsid w:val="007F5AA6"/>
    <w:rsid w:val="007F6289"/>
    <w:rsid w:val="007F6524"/>
    <w:rsid w:val="007F71C1"/>
    <w:rsid w:val="00802B07"/>
    <w:rsid w:val="008049AB"/>
    <w:rsid w:val="00806AFF"/>
    <w:rsid w:val="00807BDE"/>
    <w:rsid w:val="008115D5"/>
    <w:rsid w:val="0081566E"/>
    <w:rsid w:val="008174D6"/>
    <w:rsid w:val="00820E43"/>
    <w:rsid w:val="00821E4B"/>
    <w:rsid w:val="008253D6"/>
    <w:rsid w:val="00826E04"/>
    <w:rsid w:val="0082743D"/>
    <w:rsid w:val="00827E46"/>
    <w:rsid w:val="008309E2"/>
    <w:rsid w:val="00834173"/>
    <w:rsid w:val="00835F83"/>
    <w:rsid w:val="00836C00"/>
    <w:rsid w:val="00836F43"/>
    <w:rsid w:val="00837760"/>
    <w:rsid w:val="00837808"/>
    <w:rsid w:val="00840846"/>
    <w:rsid w:val="00840FF6"/>
    <w:rsid w:val="0084582D"/>
    <w:rsid w:val="00853246"/>
    <w:rsid w:val="00853D91"/>
    <w:rsid w:val="008541B0"/>
    <w:rsid w:val="008541B6"/>
    <w:rsid w:val="00854312"/>
    <w:rsid w:val="00854AA7"/>
    <w:rsid w:val="00860412"/>
    <w:rsid w:val="00861420"/>
    <w:rsid w:val="0086675D"/>
    <w:rsid w:val="00867903"/>
    <w:rsid w:val="00870778"/>
    <w:rsid w:val="00872CFC"/>
    <w:rsid w:val="00875021"/>
    <w:rsid w:val="008766BD"/>
    <w:rsid w:val="0087768B"/>
    <w:rsid w:val="0088539F"/>
    <w:rsid w:val="00891066"/>
    <w:rsid w:val="00891112"/>
    <w:rsid w:val="00895F2C"/>
    <w:rsid w:val="00896B60"/>
    <w:rsid w:val="00897CFD"/>
    <w:rsid w:val="008A035B"/>
    <w:rsid w:val="008A4CC2"/>
    <w:rsid w:val="008A5A1A"/>
    <w:rsid w:val="008B079B"/>
    <w:rsid w:val="008B2774"/>
    <w:rsid w:val="008B4E2F"/>
    <w:rsid w:val="008C1530"/>
    <w:rsid w:val="008C7146"/>
    <w:rsid w:val="008D0675"/>
    <w:rsid w:val="008D2B7A"/>
    <w:rsid w:val="008D42F9"/>
    <w:rsid w:val="008D49E0"/>
    <w:rsid w:val="008D703C"/>
    <w:rsid w:val="008E032E"/>
    <w:rsid w:val="008E1F09"/>
    <w:rsid w:val="008E61F3"/>
    <w:rsid w:val="008E65EC"/>
    <w:rsid w:val="008F3CF7"/>
    <w:rsid w:val="008F55F0"/>
    <w:rsid w:val="008F5A99"/>
    <w:rsid w:val="008F73EB"/>
    <w:rsid w:val="009028BB"/>
    <w:rsid w:val="00904E93"/>
    <w:rsid w:val="0090675A"/>
    <w:rsid w:val="00911223"/>
    <w:rsid w:val="00922042"/>
    <w:rsid w:val="00932490"/>
    <w:rsid w:val="00933EC9"/>
    <w:rsid w:val="00934C60"/>
    <w:rsid w:val="00940421"/>
    <w:rsid w:val="00940B47"/>
    <w:rsid w:val="00947A74"/>
    <w:rsid w:val="00950E3B"/>
    <w:rsid w:val="00951C03"/>
    <w:rsid w:val="00952246"/>
    <w:rsid w:val="0095481D"/>
    <w:rsid w:val="0095636A"/>
    <w:rsid w:val="0096116C"/>
    <w:rsid w:val="0096551C"/>
    <w:rsid w:val="00965DEA"/>
    <w:rsid w:val="009676FB"/>
    <w:rsid w:val="009710BA"/>
    <w:rsid w:val="00971E14"/>
    <w:rsid w:val="0097331C"/>
    <w:rsid w:val="00973421"/>
    <w:rsid w:val="00980F10"/>
    <w:rsid w:val="00981C28"/>
    <w:rsid w:val="00985BAD"/>
    <w:rsid w:val="00987F9D"/>
    <w:rsid w:val="00993F7C"/>
    <w:rsid w:val="0099728A"/>
    <w:rsid w:val="009A3351"/>
    <w:rsid w:val="009A45F9"/>
    <w:rsid w:val="009B00D5"/>
    <w:rsid w:val="009B1510"/>
    <w:rsid w:val="009B2C86"/>
    <w:rsid w:val="009C0678"/>
    <w:rsid w:val="009C4976"/>
    <w:rsid w:val="009C66D0"/>
    <w:rsid w:val="009D0885"/>
    <w:rsid w:val="009D215A"/>
    <w:rsid w:val="009E0FD8"/>
    <w:rsid w:val="009E2B30"/>
    <w:rsid w:val="009E3523"/>
    <w:rsid w:val="009E48CE"/>
    <w:rsid w:val="009F0331"/>
    <w:rsid w:val="009F176A"/>
    <w:rsid w:val="009F3019"/>
    <w:rsid w:val="009F4C68"/>
    <w:rsid w:val="009F62EE"/>
    <w:rsid w:val="009F6E6B"/>
    <w:rsid w:val="00A02E9D"/>
    <w:rsid w:val="00A05C9F"/>
    <w:rsid w:val="00A203A0"/>
    <w:rsid w:val="00A20886"/>
    <w:rsid w:val="00A248D0"/>
    <w:rsid w:val="00A33DF3"/>
    <w:rsid w:val="00A34945"/>
    <w:rsid w:val="00A34BC5"/>
    <w:rsid w:val="00A4344E"/>
    <w:rsid w:val="00A46B63"/>
    <w:rsid w:val="00A5050B"/>
    <w:rsid w:val="00A54600"/>
    <w:rsid w:val="00A5582D"/>
    <w:rsid w:val="00A55E47"/>
    <w:rsid w:val="00A56D23"/>
    <w:rsid w:val="00A64141"/>
    <w:rsid w:val="00A674D1"/>
    <w:rsid w:val="00A91691"/>
    <w:rsid w:val="00A92E56"/>
    <w:rsid w:val="00AA0372"/>
    <w:rsid w:val="00AB127C"/>
    <w:rsid w:val="00AB1FDF"/>
    <w:rsid w:val="00AB4682"/>
    <w:rsid w:val="00AB4A06"/>
    <w:rsid w:val="00AB6423"/>
    <w:rsid w:val="00AC2D94"/>
    <w:rsid w:val="00AC6B21"/>
    <w:rsid w:val="00AD4FD4"/>
    <w:rsid w:val="00AD523A"/>
    <w:rsid w:val="00AD67DA"/>
    <w:rsid w:val="00AD7020"/>
    <w:rsid w:val="00AE0FD4"/>
    <w:rsid w:val="00AE404E"/>
    <w:rsid w:val="00AE4264"/>
    <w:rsid w:val="00AF2589"/>
    <w:rsid w:val="00AF2742"/>
    <w:rsid w:val="00B07AA2"/>
    <w:rsid w:val="00B1021B"/>
    <w:rsid w:val="00B13EDE"/>
    <w:rsid w:val="00B179E7"/>
    <w:rsid w:val="00B20F21"/>
    <w:rsid w:val="00B258E1"/>
    <w:rsid w:val="00B272AF"/>
    <w:rsid w:val="00B434DA"/>
    <w:rsid w:val="00B440CE"/>
    <w:rsid w:val="00B52518"/>
    <w:rsid w:val="00B52543"/>
    <w:rsid w:val="00B54700"/>
    <w:rsid w:val="00B554B3"/>
    <w:rsid w:val="00B6313E"/>
    <w:rsid w:val="00B64169"/>
    <w:rsid w:val="00B64E1C"/>
    <w:rsid w:val="00B66C7C"/>
    <w:rsid w:val="00B7413B"/>
    <w:rsid w:val="00B74958"/>
    <w:rsid w:val="00B749EA"/>
    <w:rsid w:val="00B779B4"/>
    <w:rsid w:val="00B828F4"/>
    <w:rsid w:val="00B829C9"/>
    <w:rsid w:val="00B904C1"/>
    <w:rsid w:val="00B95496"/>
    <w:rsid w:val="00B95A0C"/>
    <w:rsid w:val="00BB2885"/>
    <w:rsid w:val="00BB4CAE"/>
    <w:rsid w:val="00BB7990"/>
    <w:rsid w:val="00BC0BBB"/>
    <w:rsid w:val="00BC12DE"/>
    <w:rsid w:val="00BC27DD"/>
    <w:rsid w:val="00BD06B0"/>
    <w:rsid w:val="00BD2362"/>
    <w:rsid w:val="00BD3E22"/>
    <w:rsid w:val="00BD4CDE"/>
    <w:rsid w:val="00BD5233"/>
    <w:rsid w:val="00BD642F"/>
    <w:rsid w:val="00BD64AE"/>
    <w:rsid w:val="00BE1C87"/>
    <w:rsid w:val="00BE23DE"/>
    <w:rsid w:val="00BE3EBB"/>
    <w:rsid w:val="00C02CFA"/>
    <w:rsid w:val="00C035CA"/>
    <w:rsid w:val="00C03F32"/>
    <w:rsid w:val="00C10501"/>
    <w:rsid w:val="00C1324D"/>
    <w:rsid w:val="00C13705"/>
    <w:rsid w:val="00C15C85"/>
    <w:rsid w:val="00C16738"/>
    <w:rsid w:val="00C24793"/>
    <w:rsid w:val="00C33940"/>
    <w:rsid w:val="00C33FC9"/>
    <w:rsid w:val="00C44F22"/>
    <w:rsid w:val="00C46949"/>
    <w:rsid w:val="00C51443"/>
    <w:rsid w:val="00C54A65"/>
    <w:rsid w:val="00C63B45"/>
    <w:rsid w:val="00C712BB"/>
    <w:rsid w:val="00C77613"/>
    <w:rsid w:val="00C81C56"/>
    <w:rsid w:val="00C877C7"/>
    <w:rsid w:val="00C91D05"/>
    <w:rsid w:val="00C956F4"/>
    <w:rsid w:val="00CA0342"/>
    <w:rsid w:val="00CA1152"/>
    <w:rsid w:val="00CA2EF5"/>
    <w:rsid w:val="00CA5238"/>
    <w:rsid w:val="00CA6C20"/>
    <w:rsid w:val="00CA7663"/>
    <w:rsid w:val="00CA7A6C"/>
    <w:rsid w:val="00CB0520"/>
    <w:rsid w:val="00CB32AE"/>
    <w:rsid w:val="00CC2C12"/>
    <w:rsid w:val="00CC4798"/>
    <w:rsid w:val="00CC4CF9"/>
    <w:rsid w:val="00CD153F"/>
    <w:rsid w:val="00CD18D1"/>
    <w:rsid w:val="00CD239E"/>
    <w:rsid w:val="00CD39A0"/>
    <w:rsid w:val="00CD48A3"/>
    <w:rsid w:val="00CD4994"/>
    <w:rsid w:val="00CD5402"/>
    <w:rsid w:val="00CD5C48"/>
    <w:rsid w:val="00CE3808"/>
    <w:rsid w:val="00CE5083"/>
    <w:rsid w:val="00CF5727"/>
    <w:rsid w:val="00D008B2"/>
    <w:rsid w:val="00D01A64"/>
    <w:rsid w:val="00D02630"/>
    <w:rsid w:val="00D0325B"/>
    <w:rsid w:val="00D04B66"/>
    <w:rsid w:val="00D073E5"/>
    <w:rsid w:val="00D07A0C"/>
    <w:rsid w:val="00D11733"/>
    <w:rsid w:val="00D135F5"/>
    <w:rsid w:val="00D22F38"/>
    <w:rsid w:val="00D3509F"/>
    <w:rsid w:val="00D45133"/>
    <w:rsid w:val="00D475CF"/>
    <w:rsid w:val="00D479F9"/>
    <w:rsid w:val="00D47C5E"/>
    <w:rsid w:val="00D50978"/>
    <w:rsid w:val="00D510EB"/>
    <w:rsid w:val="00D5389B"/>
    <w:rsid w:val="00D542F3"/>
    <w:rsid w:val="00D627B8"/>
    <w:rsid w:val="00D70B01"/>
    <w:rsid w:val="00D70D89"/>
    <w:rsid w:val="00D71A0C"/>
    <w:rsid w:val="00D72E35"/>
    <w:rsid w:val="00D73699"/>
    <w:rsid w:val="00D73721"/>
    <w:rsid w:val="00D74E78"/>
    <w:rsid w:val="00D76A56"/>
    <w:rsid w:val="00D76A9E"/>
    <w:rsid w:val="00D808CA"/>
    <w:rsid w:val="00D811AD"/>
    <w:rsid w:val="00D837B6"/>
    <w:rsid w:val="00D95A85"/>
    <w:rsid w:val="00D95B67"/>
    <w:rsid w:val="00D964D3"/>
    <w:rsid w:val="00D966C7"/>
    <w:rsid w:val="00D9679B"/>
    <w:rsid w:val="00DA06C1"/>
    <w:rsid w:val="00DA0A3D"/>
    <w:rsid w:val="00DA12F3"/>
    <w:rsid w:val="00DA1C27"/>
    <w:rsid w:val="00DA2A80"/>
    <w:rsid w:val="00DB5274"/>
    <w:rsid w:val="00DC37F7"/>
    <w:rsid w:val="00DC5549"/>
    <w:rsid w:val="00DC7092"/>
    <w:rsid w:val="00DD3AC9"/>
    <w:rsid w:val="00DD4BD0"/>
    <w:rsid w:val="00DE5D7C"/>
    <w:rsid w:val="00DE73FD"/>
    <w:rsid w:val="00DE7C24"/>
    <w:rsid w:val="00DF086F"/>
    <w:rsid w:val="00DF0BA1"/>
    <w:rsid w:val="00DF0F75"/>
    <w:rsid w:val="00DF550C"/>
    <w:rsid w:val="00DF7005"/>
    <w:rsid w:val="00E10A3E"/>
    <w:rsid w:val="00E1459C"/>
    <w:rsid w:val="00E1795D"/>
    <w:rsid w:val="00E22E2A"/>
    <w:rsid w:val="00E22FCE"/>
    <w:rsid w:val="00E24EC9"/>
    <w:rsid w:val="00E302DB"/>
    <w:rsid w:val="00E3097A"/>
    <w:rsid w:val="00E3181D"/>
    <w:rsid w:val="00E31C31"/>
    <w:rsid w:val="00E33BC3"/>
    <w:rsid w:val="00E3470E"/>
    <w:rsid w:val="00E34991"/>
    <w:rsid w:val="00E3527F"/>
    <w:rsid w:val="00E3639B"/>
    <w:rsid w:val="00E36EBE"/>
    <w:rsid w:val="00E40339"/>
    <w:rsid w:val="00E45553"/>
    <w:rsid w:val="00E528E8"/>
    <w:rsid w:val="00E546C1"/>
    <w:rsid w:val="00E577AA"/>
    <w:rsid w:val="00E57F39"/>
    <w:rsid w:val="00E62BEF"/>
    <w:rsid w:val="00E7177E"/>
    <w:rsid w:val="00E74780"/>
    <w:rsid w:val="00E75A71"/>
    <w:rsid w:val="00E77F86"/>
    <w:rsid w:val="00E77F8D"/>
    <w:rsid w:val="00E815F3"/>
    <w:rsid w:val="00E82F06"/>
    <w:rsid w:val="00E8320A"/>
    <w:rsid w:val="00E8345D"/>
    <w:rsid w:val="00E87F70"/>
    <w:rsid w:val="00E901F3"/>
    <w:rsid w:val="00E94A44"/>
    <w:rsid w:val="00E94EC0"/>
    <w:rsid w:val="00E95460"/>
    <w:rsid w:val="00E96076"/>
    <w:rsid w:val="00EA0BF0"/>
    <w:rsid w:val="00EA0EBD"/>
    <w:rsid w:val="00EA3B01"/>
    <w:rsid w:val="00EA583F"/>
    <w:rsid w:val="00EB3DD9"/>
    <w:rsid w:val="00EC1713"/>
    <w:rsid w:val="00EC726B"/>
    <w:rsid w:val="00EC7D1A"/>
    <w:rsid w:val="00EE0168"/>
    <w:rsid w:val="00EE4123"/>
    <w:rsid w:val="00EF2EE8"/>
    <w:rsid w:val="00EF41F3"/>
    <w:rsid w:val="00EF4C86"/>
    <w:rsid w:val="00F00F0A"/>
    <w:rsid w:val="00F14A8D"/>
    <w:rsid w:val="00F17B87"/>
    <w:rsid w:val="00F2492C"/>
    <w:rsid w:val="00F24E8C"/>
    <w:rsid w:val="00F25041"/>
    <w:rsid w:val="00F25101"/>
    <w:rsid w:val="00F314A1"/>
    <w:rsid w:val="00F31B36"/>
    <w:rsid w:val="00F32B8E"/>
    <w:rsid w:val="00F36276"/>
    <w:rsid w:val="00F378B4"/>
    <w:rsid w:val="00F404E0"/>
    <w:rsid w:val="00F41B83"/>
    <w:rsid w:val="00F4299A"/>
    <w:rsid w:val="00F45A4B"/>
    <w:rsid w:val="00F45DBF"/>
    <w:rsid w:val="00F45F30"/>
    <w:rsid w:val="00F47AA3"/>
    <w:rsid w:val="00F50C9F"/>
    <w:rsid w:val="00F51AC8"/>
    <w:rsid w:val="00F525D7"/>
    <w:rsid w:val="00F54485"/>
    <w:rsid w:val="00F54679"/>
    <w:rsid w:val="00F54FC6"/>
    <w:rsid w:val="00F61246"/>
    <w:rsid w:val="00F746A2"/>
    <w:rsid w:val="00F91411"/>
    <w:rsid w:val="00F9431A"/>
    <w:rsid w:val="00F9786D"/>
    <w:rsid w:val="00FA2CD8"/>
    <w:rsid w:val="00FA3001"/>
    <w:rsid w:val="00FB0019"/>
    <w:rsid w:val="00FB0241"/>
    <w:rsid w:val="00FB3302"/>
    <w:rsid w:val="00FB41F3"/>
    <w:rsid w:val="00FB454F"/>
    <w:rsid w:val="00FC111F"/>
    <w:rsid w:val="00FC1B93"/>
    <w:rsid w:val="00FC2A48"/>
    <w:rsid w:val="00FC4589"/>
    <w:rsid w:val="00FC691C"/>
    <w:rsid w:val="00FD1BBC"/>
    <w:rsid w:val="00FD52BC"/>
    <w:rsid w:val="00FD7BF3"/>
    <w:rsid w:val="00FE1322"/>
    <w:rsid w:val="00FE1B13"/>
    <w:rsid w:val="00FE49B6"/>
    <w:rsid w:val="00FF6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5"/>
    <w:pPr>
      <w:spacing w:line="360" w:lineRule="auto"/>
      <w:jc w:val="both"/>
    </w:pPr>
    <w:rPr>
      <w:rFonts w:ascii="Verdana" w:eastAsia="Times New Roman" w:hAnsi="Verdana" w:cs="Arial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54416"/>
    <w:pPr>
      <w:jc w:val="center"/>
      <w:outlineLvl w:val="0"/>
    </w:pPr>
    <w:rPr>
      <w:rFonts w:cs="Times New Roman"/>
      <w:b/>
      <w:bCs/>
      <w:caps/>
    </w:rPr>
  </w:style>
  <w:style w:type="paragraph" w:styleId="Ttulo2">
    <w:name w:val="heading 2"/>
    <w:basedOn w:val="Prrafodelista"/>
    <w:next w:val="Normal"/>
    <w:link w:val="Ttulo2Car"/>
    <w:uiPriority w:val="9"/>
    <w:qFormat/>
    <w:rsid w:val="00654416"/>
    <w:pPr>
      <w:keepNext/>
      <w:numPr>
        <w:numId w:val="20"/>
      </w:numPr>
      <w:spacing w:before="720" w:after="160"/>
      <w:contextualSpacing w:val="0"/>
      <w:outlineLvl w:val="1"/>
    </w:pPr>
    <w:rPr>
      <w:rFonts w:eastAsia="Calibri" w:cs="Times New Roman"/>
      <w:b/>
      <w:cap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1512C"/>
    <w:pPr>
      <w:keepNext/>
      <w:numPr>
        <w:ilvl w:val="1"/>
        <w:numId w:val="20"/>
      </w:numPr>
      <w:spacing w:after="160" w:line="259" w:lineRule="auto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5441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rsid w:val="0065441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441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5441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5441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41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4416"/>
    <w:rPr>
      <w:rFonts w:ascii="Verdana" w:eastAsia="Calibri" w:hAnsi="Verdana" w:cs="Times New Roman"/>
      <w:b/>
      <w:caps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1512C"/>
    <w:rPr>
      <w:rFonts w:ascii="Verdana" w:eastAsia="Times New Roman" w:hAnsi="Verdana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54416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654416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654416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654416"/>
    <w:rPr>
      <w:rFonts w:asciiTheme="majorHAnsi" w:eastAsiaTheme="majorEastAsia" w:hAnsiTheme="majorHAnsi" w:cstheme="majorBidi"/>
      <w:color w:val="404040" w:themeColor="text1" w:themeTint="BF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44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41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5441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1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654416"/>
    <w:pPr>
      <w:spacing w:after="0" w:line="240" w:lineRule="auto"/>
    </w:pPr>
    <w:rPr>
      <w:rFonts w:cs="Times New Roman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rsid w:val="00654416"/>
    <w:rPr>
      <w:rFonts w:ascii="Verdana" w:eastAsia="Times New Roman" w:hAnsi="Verdan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54416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6544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441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44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4416"/>
    <w:rPr>
      <w:rFonts w:ascii="Verdana" w:eastAsia="Times New Roman" w:hAnsi="Verdana" w:cs="Arial"/>
      <w:b/>
      <w:bCs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paragraph" w:styleId="Piedepgina">
    <w:name w:val="footer"/>
    <w:aliases w:val="HAB05"/>
    <w:basedOn w:val="Normal"/>
    <w:link w:val="Piedepgina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HAB05 Car"/>
    <w:basedOn w:val="Fuentedeprrafopredeter"/>
    <w:link w:val="Piedepgina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4416"/>
  </w:style>
  <w:style w:type="paragraph" w:customStyle="1" w:styleId="Listaarticulo">
    <w:name w:val="Lista articulo"/>
    <w:basedOn w:val="Normal"/>
    <w:rsid w:val="00654416"/>
    <w:pPr>
      <w:widowControl w:val="0"/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Arial" w:hAnsi="Arial"/>
    </w:rPr>
  </w:style>
  <w:style w:type="paragraph" w:customStyle="1" w:styleId="EstiloArial11ptNegroJustificado">
    <w:name w:val="Estilo Arial 11 pt Negro Justificado"/>
    <w:basedOn w:val="Normal"/>
    <w:next w:val="Normal"/>
    <w:rsid w:val="00654416"/>
    <w:pPr>
      <w:spacing w:line="240" w:lineRule="auto"/>
    </w:pPr>
    <w:rPr>
      <w:rFonts w:ascii="Arial" w:hAnsi="Arial" w:cs="Times New Roman"/>
      <w:color w:val="000000"/>
      <w:szCs w:val="20"/>
      <w:lang w:val="es-ES"/>
    </w:rPr>
  </w:style>
  <w:style w:type="paragraph" w:customStyle="1" w:styleId="tabla">
    <w:name w:val="tabla"/>
    <w:basedOn w:val="Normal"/>
    <w:rsid w:val="00654416"/>
    <w:pPr>
      <w:autoSpaceDE w:val="0"/>
      <w:autoSpaceDN w:val="0"/>
      <w:spacing w:before="60" w:after="60" w:line="240" w:lineRule="auto"/>
    </w:pPr>
    <w:rPr>
      <w:rFonts w:ascii="Times New Roman" w:hAnsi="Times New Roman" w:cs="Times New Roman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44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441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customStyle="1" w:styleId="Tablaconcuadrcula4">
    <w:name w:val="Tabla con cuadrícula4"/>
    <w:basedOn w:val="Tablanormal"/>
    <w:next w:val="Tablaconcuadrcula"/>
    <w:rsid w:val="0065441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">
    <w:name w:val="Tabla con cuadrícula2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654416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654416"/>
    <w:rPr>
      <w:rFonts w:ascii="Verdana" w:eastAsia="Times New Roman" w:hAnsi="Verdana" w:cs="Arial"/>
      <w:sz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654416"/>
  </w:style>
  <w:style w:type="character" w:styleId="Textoennegrita">
    <w:name w:val="Strong"/>
    <w:basedOn w:val="Fuentedeprrafopredeter"/>
    <w:uiPriority w:val="22"/>
    <w:qFormat/>
    <w:rsid w:val="00654416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654416"/>
    <w:pPr>
      <w:keepNext/>
      <w:tabs>
        <w:tab w:val="left" w:pos="720"/>
      </w:tabs>
      <w:autoSpaceDE w:val="0"/>
      <w:autoSpaceDN w:val="0"/>
      <w:adjustRightInd w:val="0"/>
      <w:spacing w:after="0"/>
      <w:jc w:val="center"/>
    </w:pPr>
    <w:rPr>
      <w:b/>
    </w:rPr>
  </w:style>
  <w:style w:type="paragraph" w:customStyle="1" w:styleId="textonomal">
    <w:name w:val="texto nomal"/>
    <w:basedOn w:val="Normal"/>
    <w:link w:val="textonomalChar"/>
    <w:rsid w:val="00654416"/>
    <w:pPr>
      <w:spacing w:after="0" w:line="240" w:lineRule="auto"/>
      <w:ind w:left="238"/>
    </w:pPr>
    <w:rPr>
      <w:rFonts w:ascii="Times New Roman" w:hAnsi="Times New Roman" w:cs="Times New Roman"/>
    </w:rPr>
  </w:style>
  <w:style w:type="character" w:customStyle="1" w:styleId="textonomalChar">
    <w:name w:val="texto nomal Char"/>
    <w:basedOn w:val="Fuentedeprrafopredeter"/>
    <w:link w:val="textonomal"/>
    <w:rsid w:val="00654416"/>
    <w:rPr>
      <w:rFonts w:ascii="Times New Roman" w:eastAsia="Times New Roman" w:hAnsi="Times New Roman" w:cs="Times New Roman"/>
      <w:sz w:val="20"/>
      <w:lang w:val="es-ES_tradnl" w:eastAsia="es-ES"/>
    </w:rPr>
  </w:style>
  <w:style w:type="paragraph" w:customStyle="1" w:styleId="Titulo1CGL">
    <w:name w:val="Titulo 1 CGL"/>
    <w:basedOn w:val="Ttulo1"/>
    <w:rsid w:val="00654416"/>
    <w:pPr>
      <w:keepLines/>
      <w:numPr>
        <w:numId w:val="6"/>
      </w:numPr>
      <w:spacing w:before="480" w:after="300"/>
      <w:ind w:left="709" w:hanging="709"/>
      <w:jc w:val="both"/>
    </w:pPr>
    <w:rPr>
      <w:rFonts w:cstheme="majorBidi"/>
      <w:szCs w:val="28"/>
      <w:lang w:val="es-ES"/>
    </w:rPr>
  </w:style>
  <w:style w:type="paragraph" w:customStyle="1" w:styleId="Titulo2CGL">
    <w:name w:val="Titulo 2 CGL"/>
    <w:basedOn w:val="Ttulo2"/>
    <w:autoRedefine/>
    <w:rsid w:val="00654416"/>
    <w:pPr>
      <w:keepNext w:val="0"/>
      <w:keepLines/>
      <w:spacing w:before="200" w:after="200"/>
    </w:pPr>
    <w:rPr>
      <w:rFonts w:eastAsiaTheme="majorEastAsia" w:cstheme="majorBidi"/>
      <w:iCs/>
      <w:szCs w:val="26"/>
      <w:lang w:val="es-CL" w:eastAsia="en-US"/>
    </w:rPr>
  </w:style>
  <w:style w:type="paragraph" w:customStyle="1" w:styleId="Titulo3CGL">
    <w:name w:val="Titulo 3 CGL"/>
    <w:basedOn w:val="Ttulo3"/>
    <w:autoRedefine/>
    <w:rsid w:val="00654416"/>
    <w:pPr>
      <w:keepNext w:val="0"/>
      <w:ind w:hanging="794"/>
    </w:pPr>
  </w:style>
  <w:style w:type="paragraph" w:customStyle="1" w:styleId="Titulo4">
    <w:name w:val="Titulo 4"/>
    <w:basedOn w:val="Prrafodelista"/>
    <w:next w:val="Normal"/>
    <w:link w:val="Titulo4Car"/>
    <w:qFormat/>
    <w:rsid w:val="0052544A"/>
    <w:pPr>
      <w:keepNext/>
      <w:numPr>
        <w:ilvl w:val="2"/>
        <w:numId w:val="20"/>
      </w:numPr>
      <w:spacing w:after="160"/>
      <w:outlineLvl w:val="2"/>
    </w:pPr>
    <w:rPr>
      <w:b/>
      <w:bCs/>
    </w:rPr>
  </w:style>
  <w:style w:type="paragraph" w:customStyle="1" w:styleId="Titulo5CGL">
    <w:name w:val="Titulo 5 CGL"/>
    <w:basedOn w:val="Ttulo5"/>
    <w:autoRedefine/>
    <w:rsid w:val="00654416"/>
    <w:pPr>
      <w:keepNext w:val="0"/>
      <w:numPr>
        <w:numId w:val="6"/>
      </w:numPr>
      <w:spacing w:before="0"/>
      <w:ind w:left="2552" w:hanging="1134"/>
      <w:contextualSpacing/>
    </w:pPr>
    <w:rPr>
      <w:rFonts w:ascii="Verdana" w:eastAsia="Times New Roman" w:hAnsi="Verdana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4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4416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character" w:customStyle="1" w:styleId="home-link">
    <w:name w:val="home-link"/>
    <w:basedOn w:val="Fuentedeprrafopredeter"/>
    <w:rsid w:val="00654416"/>
  </w:style>
  <w:style w:type="character" w:customStyle="1" w:styleId="element-invisible">
    <w:name w:val="element-invisible"/>
    <w:basedOn w:val="Fuentedeprrafopredeter"/>
    <w:rsid w:val="00654416"/>
  </w:style>
  <w:style w:type="character" w:customStyle="1" w:styleId="helptooltip">
    <w:name w:val="helptooltip"/>
    <w:basedOn w:val="Fuentedeprrafopredeter"/>
    <w:rsid w:val="00654416"/>
  </w:style>
  <w:style w:type="paragraph" w:customStyle="1" w:styleId="xl63">
    <w:name w:val="xl6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4">
    <w:name w:val="xl6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5">
    <w:name w:val="xl6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6">
    <w:name w:val="xl66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7">
    <w:name w:val="xl67"/>
    <w:basedOn w:val="Normal"/>
    <w:rsid w:val="00654416"/>
    <w:pPr>
      <w:pBdr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8">
    <w:name w:val="xl68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9">
    <w:name w:val="xl69"/>
    <w:basedOn w:val="Normal"/>
    <w:rsid w:val="00654416"/>
    <w:pPr>
      <w:shd w:val="clear" w:color="000000" w:fill="FFFFFF"/>
      <w:spacing w:before="100" w:beforeAutospacing="1" w:after="100" w:afterAutospacing="1" w:line="240" w:lineRule="auto"/>
    </w:pPr>
    <w:rPr>
      <w:rFonts w:ascii="Trebuchet MS" w:hAnsi="Trebuchet MS" w:cs="Times New Roman"/>
      <w:lang w:eastAsia="es-CL"/>
    </w:rPr>
  </w:style>
  <w:style w:type="paragraph" w:customStyle="1" w:styleId="xl70">
    <w:name w:val="xl70"/>
    <w:basedOn w:val="Normal"/>
    <w:rsid w:val="00654416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1">
    <w:name w:val="xl71"/>
    <w:basedOn w:val="Normal"/>
    <w:rsid w:val="0065441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2">
    <w:name w:val="xl72"/>
    <w:basedOn w:val="Normal"/>
    <w:rsid w:val="00654416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3">
    <w:name w:val="xl73"/>
    <w:basedOn w:val="Normal"/>
    <w:rsid w:val="0065441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4">
    <w:name w:val="xl74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5">
    <w:name w:val="xl75"/>
    <w:basedOn w:val="Normal"/>
    <w:rsid w:val="00654416"/>
    <w:pPr>
      <w:pBdr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6">
    <w:name w:val="xl76"/>
    <w:basedOn w:val="Normal"/>
    <w:rsid w:val="00654416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7">
    <w:name w:val="xl77"/>
    <w:basedOn w:val="Normal"/>
    <w:rsid w:val="00654416"/>
    <w:pP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8">
    <w:name w:val="xl7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9">
    <w:name w:val="xl7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0">
    <w:name w:val="xl80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1">
    <w:name w:val="xl8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2">
    <w:name w:val="xl82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3">
    <w:name w:val="xl83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4">
    <w:name w:val="xl84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5">
    <w:name w:val="xl8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6">
    <w:name w:val="xl8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7">
    <w:name w:val="xl8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8">
    <w:name w:val="xl8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9">
    <w:name w:val="xl8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90">
    <w:name w:val="xl90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D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1">
    <w:name w:val="xl9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2">
    <w:name w:val="xl92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C00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3">
    <w:name w:val="xl9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4">
    <w:name w:val="xl9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CDDC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5">
    <w:name w:val="xl95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BACC6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6">
    <w:name w:val="xl9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7">
    <w:name w:val="xl97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8">
    <w:name w:val="xl98"/>
    <w:basedOn w:val="Normal"/>
    <w:rsid w:val="00654416"/>
    <w:pPr>
      <w:pBdr>
        <w:top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9">
    <w:name w:val="xl9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0">
    <w:name w:val="xl100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1">
    <w:name w:val="xl101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2">
    <w:name w:val="xl102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103">
    <w:name w:val="xl10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Arial" w:hAnsi="Arial"/>
      <w:lang w:eastAsia="es-CL"/>
    </w:rPr>
  </w:style>
  <w:style w:type="paragraph" w:customStyle="1" w:styleId="xl104">
    <w:name w:val="xl104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5">
    <w:name w:val="xl105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6">
    <w:name w:val="xl106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7">
    <w:name w:val="xl10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108">
    <w:name w:val="xl10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9">
    <w:name w:val="xl10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0">
    <w:name w:val="xl110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1">
    <w:name w:val="xl111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2">
    <w:name w:val="xl112"/>
    <w:basedOn w:val="Normal"/>
    <w:rsid w:val="00654416"/>
    <w:pPr>
      <w:pBdr>
        <w:top w:val="single" w:sz="4" w:space="0" w:color="41675B"/>
        <w:left w:val="single" w:sz="4" w:space="0" w:color="FFFFFF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3">
    <w:name w:val="xl113"/>
    <w:basedOn w:val="Normal"/>
    <w:rsid w:val="00654416"/>
    <w:pPr>
      <w:pBdr>
        <w:top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4">
    <w:name w:val="xl11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5">
    <w:name w:val="xl115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6">
    <w:name w:val="xl116"/>
    <w:basedOn w:val="Normal"/>
    <w:rsid w:val="00654416"/>
    <w:pPr>
      <w:pBdr>
        <w:top w:val="single" w:sz="4" w:space="0" w:color="41675B"/>
        <w:left w:val="single" w:sz="4" w:space="0" w:color="FFFFFF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7">
    <w:name w:val="xl117"/>
    <w:basedOn w:val="Normal"/>
    <w:rsid w:val="00654416"/>
    <w:pPr>
      <w:pBdr>
        <w:top w:val="single" w:sz="4" w:space="0" w:color="FFFFFF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8">
    <w:name w:val="xl118"/>
    <w:basedOn w:val="Normal"/>
    <w:rsid w:val="00654416"/>
    <w:pPr>
      <w:pBdr>
        <w:top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9">
    <w:name w:val="xl119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0">
    <w:name w:val="xl120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1">
    <w:name w:val="xl12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2">
    <w:name w:val="xl122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3">
    <w:name w:val="xl123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4">
    <w:name w:val="xl12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5">
    <w:name w:val="xl12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6">
    <w:name w:val="xl12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7">
    <w:name w:val="xl12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8">
    <w:name w:val="xl12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9">
    <w:name w:val="xl12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0">
    <w:name w:val="xl13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1">
    <w:name w:val="xl13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2">
    <w:name w:val="xl132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3">
    <w:name w:val="xl13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4">
    <w:name w:val="xl13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5">
    <w:name w:val="xl13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6">
    <w:name w:val="xl13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7">
    <w:name w:val="xl13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8">
    <w:name w:val="xl13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39">
    <w:name w:val="xl139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40">
    <w:name w:val="xl14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styleId="Sinespaciado">
    <w:name w:val="No Spacing"/>
    <w:uiPriority w:val="1"/>
    <w:qFormat/>
    <w:rsid w:val="00654416"/>
    <w:pPr>
      <w:spacing w:after="0" w:line="240" w:lineRule="auto"/>
      <w:contextualSpacing/>
      <w:jc w:val="center"/>
    </w:pPr>
    <w:rPr>
      <w:rFonts w:ascii="Garamond" w:eastAsiaTheme="minorEastAsia" w:hAnsi="Garamond"/>
      <w:szCs w:val="24"/>
    </w:rPr>
  </w:style>
  <w:style w:type="paragraph" w:styleId="Textoindependiente">
    <w:name w:val="Body Text"/>
    <w:basedOn w:val="Normal"/>
    <w:link w:val="TextoindependienteCar"/>
    <w:uiPriority w:val="99"/>
    <w:rsid w:val="00654416"/>
    <w:pPr>
      <w:spacing w:after="0" w:line="240" w:lineRule="auto"/>
    </w:pPr>
    <w:rPr>
      <w:rFonts w:ascii="Arial" w:hAnsi="Arial" w:cs="Times New Roman"/>
      <w:color w:val="00000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4416"/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customStyle="1" w:styleId="Notaalpie">
    <w:name w:val="Nota al pie"/>
    <w:basedOn w:val="Normal"/>
    <w:link w:val="NotaalpieCar"/>
    <w:qFormat/>
    <w:rsid w:val="007B1C1F"/>
    <w:pPr>
      <w:spacing w:after="0" w:line="240" w:lineRule="auto"/>
    </w:pPr>
    <w:rPr>
      <w:rFonts w:eastAsia="Calibri"/>
      <w:sz w:val="16"/>
      <w:szCs w:val="18"/>
    </w:rPr>
  </w:style>
  <w:style w:type="character" w:customStyle="1" w:styleId="NotaalpieCar">
    <w:name w:val="Nota al pie Car"/>
    <w:basedOn w:val="Fuentedeprrafopredeter"/>
    <w:link w:val="Notaalpie"/>
    <w:rsid w:val="007B1C1F"/>
    <w:rPr>
      <w:rFonts w:ascii="Verdana" w:eastAsia="Calibri" w:hAnsi="Verdana" w:cs="Arial"/>
      <w:sz w:val="16"/>
      <w:szCs w:val="18"/>
      <w:lang w:val="es-ES_tradnl" w:eastAsia="es-ES"/>
    </w:rPr>
  </w:style>
  <w:style w:type="paragraph" w:customStyle="1" w:styleId="Titulo4claro">
    <w:name w:val="Titulo 4 claro"/>
    <w:basedOn w:val="Titulo4"/>
    <w:link w:val="Titulo4claroCar"/>
    <w:rsid w:val="00654416"/>
    <w:rPr>
      <w:b w:val="0"/>
    </w:rPr>
  </w:style>
  <w:style w:type="character" w:customStyle="1" w:styleId="Titulo4Car">
    <w:name w:val="Titulo 4 Car"/>
    <w:basedOn w:val="PrrafodelistaCar"/>
    <w:link w:val="Titulo4"/>
    <w:rsid w:val="0052544A"/>
    <w:rPr>
      <w:rFonts w:ascii="Verdana" w:eastAsia="Times New Roman" w:hAnsi="Verdana" w:cs="Arial"/>
      <w:b/>
      <w:bCs/>
      <w:sz w:val="20"/>
      <w:lang w:val="es-ES_tradnl" w:eastAsia="es-ES"/>
    </w:rPr>
  </w:style>
  <w:style w:type="character" w:customStyle="1" w:styleId="Titulo4claroCar">
    <w:name w:val="Titulo 4 claro Car"/>
    <w:basedOn w:val="Titulo4Car"/>
    <w:link w:val="Titulo4claro"/>
    <w:rsid w:val="00654416"/>
    <w:rPr>
      <w:rFonts w:ascii="Verdana" w:eastAsia="Times New Roman" w:hAnsi="Verdana" w:cs="Arial"/>
      <w:b w:val="0"/>
      <w:bCs/>
      <w:sz w:val="20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65441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unhideWhenUsed/>
    <w:rsid w:val="00654416"/>
    <w:rPr>
      <w:vertAlign w:val="superscript"/>
    </w:rPr>
  </w:style>
  <w:style w:type="paragraph" w:customStyle="1" w:styleId="MCParr">
    <w:name w:val="MCParr"/>
    <w:basedOn w:val="Normal"/>
    <w:rsid w:val="00654416"/>
    <w:pPr>
      <w:widowControl w:val="0"/>
      <w:autoSpaceDE w:val="0"/>
      <w:autoSpaceDN w:val="0"/>
      <w:adjustRightInd w:val="0"/>
      <w:spacing w:before="100" w:after="100" w:line="240" w:lineRule="auto"/>
      <w:ind w:firstLine="1985"/>
    </w:pPr>
    <w:rPr>
      <w:rFonts w:ascii="Arial" w:hAnsi="Arial"/>
      <w:lang w:val="es-CL" w:eastAsia="es-C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54416"/>
    <w:pPr>
      <w:spacing w:after="120" w:line="480" w:lineRule="auto"/>
      <w:jc w:val="left"/>
    </w:pPr>
    <w:rPr>
      <w:rFonts w:ascii="Times New Roman" w:hAnsi="Times New Roman" w:cs="Times New Roman"/>
      <w:sz w:val="28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4416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customStyle="1" w:styleId="EstiloTit1">
    <w:name w:val="Estilo Tit 1"/>
    <w:basedOn w:val="Ttulo1"/>
    <w:link w:val="EstiloTit1Car1"/>
    <w:rsid w:val="00654416"/>
    <w:pPr>
      <w:keepNext/>
      <w:keepLines/>
      <w:numPr>
        <w:numId w:val="14"/>
      </w:numPr>
      <w:spacing w:before="120" w:after="120" w:line="240" w:lineRule="auto"/>
      <w:jc w:val="both"/>
    </w:pPr>
    <w:rPr>
      <w:rFonts w:ascii="Cambria" w:hAnsi="Cambria"/>
      <w:caps w:val="0"/>
      <w:color w:val="365F91"/>
      <w:sz w:val="24"/>
      <w:szCs w:val="24"/>
      <w:lang w:val="es-AR"/>
    </w:rPr>
  </w:style>
  <w:style w:type="character" w:customStyle="1" w:styleId="EstiloTit1Car1">
    <w:name w:val="Estilo Tit 1 Car1"/>
    <w:link w:val="EstiloTit1"/>
    <w:rsid w:val="00654416"/>
    <w:rPr>
      <w:rFonts w:ascii="Cambria" w:eastAsia="Times New Roman" w:hAnsi="Cambria" w:cs="Times New Roman"/>
      <w:b/>
      <w:bCs/>
      <w:color w:val="365F91"/>
      <w:sz w:val="24"/>
      <w:szCs w:val="24"/>
      <w:lang w:val="es-AR" w:eastAsia="es-ES"/>
    </w:rPr>
  </w:style>
  <w:style w:type="paragraph" w:styleId="Ttulo">
    <w:name w:val="Title"/>
    <w:basedOn w:val="Ttulo1"/>
    <w:link w:val="TtuloCar"/>
    <w:uiPriority w:val="99"/>
    <w:qFormat/>
    <w:rsid w:val="00654416"/>
    <w:pPr>
      <w:jc w:val="both"/>
    </w:pPr>
  </w:style>
  <w:style w:type="character" w:customStyle="1" w:styleId="TtuloCar">
    <w:name w:val="Título Car"/>
    <w:basedOn w:val="Fuentedeprrafopredeter"/>
    <w:link w:val="Ttulo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65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41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54416"/>
    <w:pPr>
      <w:tabs>
        <w:tab w:val="left" w:pos="660"/>
        <w:tab w:val="right" w:leader="dot" w:pos="8828"/>
      </w:tabs>
      <w:spacing w:before="480" w:after="100"/>
      <w:ind w:left="658" w:right="397" w:hanging="658"/>
      <w:contextualSpacing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54416"/>
    <w:pPr>
      <w:tabs>
        <w:tab w:val="left" w:pos="851"/>
        <w:tab w:val="right" w:leader="dot" w:pos="8828"/>
      </w:tabs>
      <w:spacing w:after="0"/>
      <w:ind w:left="851" w:right="397" w:hanging="630"/>
      <w:contextualSpacing/>
      <w:jc w:val="left"/>
    </w:pPr>
    <w:rPr>
      <w:rFonts w:eastAsiaTheme="minorEastAsia" w:cstheme="minorBidi"/>
      <w:b/>
      <w:noProof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654416"/>
    <w:pPr>
      <w:tabs>
        <w:tab w:val="left" w:pos="1134"/>
        <w:tab w:val="right" w:leader="dot" w:pos="8828"/>
      </w:tabs>
      <w:spacing w:after="240" w:line="240" w:lineRule="auto"/>
      <w:ind w:left="1134" w:right="397" w:hanging="692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654416"/>
    <w:pPr>
      <w:tabs>
        <w:tab w:val="left" w:pos="1701"/>
        <w:tab w:val="right" w:leader="dot" w:pos="8828"/>
      </w:tabs>
      <w:spacing w:after="240" w:line="276" w:lineRule="auto"/>
      <w:ind w:left="1701" w:right="397" w:hanging="1043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654416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654416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654416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654416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654416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654416"/>
    <w:rPr>
      <w:color w:val="808080"/>
    </w:rPr>
  </w:style>
  <w:style w:type="paragraph" w:styleId="Tabladeilustraciones">
    <w:name w:val="table of figures"/>
    <w:basedOn w:val="Normal"/>
    <w:next w:val="Normal"/>
    <w:uiPriority w:val="99"/>
    <w:unhideWhenUsed/>
    <w:rsid w:val="00654416"/>
    <w:pPr>
      <w:spacing w:after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4416"/>
    <w:pPr>
      <w:spacing w:after="0" w:line="240" w:lineRule="auto"/>
      <w:jc w:val="left"/>
    </w:pPr>
    <w:rPr>
      <w:rFonts w:ascii="Calibri" w:eastAsiaTheme="minorHAnsi" w:hAnsi="Calibri" w:cstheme="minorBidi"/>
      <w:szCs w:val="21"/>
      <w:lang w:val="es-CL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4416"/>
    <w:rPr>
      <w:rFonts w:ascii="Calibri" w:hAnsi="Calibri"/>
      <w:szCs w:val="21"/>
    </w:rPr>
  </w:style>
  <w:style w:type="table" w:styleId="Listaclara-nfasis1">
    <w:name w:val="Light List Accent 1"/>
    <w:basedOn w:val="Tablanormal"/>
    <w:uiPriority w:val="61"/>
    <w:rsid w:val="00D4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342D02"/>
    <w:pPr>
      <w:spacing w:after="0" w:line="240" w:lineRule="auto"/>
    </w:pPr>
    <w:rPr>
      <w:rFonts w:ascii="Cambria" w:eastAsia="MS Mincho" w:hAnsi="Cambria" w:cs="Times New Roman"/>
      <w:lang w:val="en-US" w:eastAsia="es-CL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5"/>
    <w:pPr>
      <w:spacing w:line="360" w:lineRule="auto"/>
      <w:jc w:val="both"/>
    </w:pPr>
    <w:rPr>
      <w:rFonts w:ascii="Verdana" w:eastAsia="Times New Roman" w:hAnsi="Verdana" w:cs="Arial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54416"/>
    <w:pPr>
      <w:jc w:val="center"/>
      <w:outlineLvl w:val="0"/>
    </w:pPr>
    <w:rPr>
      <w:rFonts w:cs="Times New Roman"/>
      <w:b/>
      <w:bCs/>
      <w:caps/>
    </w:rPr>
  </w:style>
  <w:style w:type="paragraph" w:styleId="Ttulo2">
    <w:name w:val="heading 2"/>
    <w:basedOn w:val="Prrafodelista"/>
    <w:next w:val="Normal"/>
    <w:link w:val="Ttulo2Car"/>
    <w:uiPriority w:val="9"/>
    <w:qFormat/>
    <w:rsid w:val="00654416"/>
    <w:pPr>
      <w:keepNext/>
      <w:numPr>
        <w:numId w:val="20"/>
      </w:numPr>
      <w:spacing w:before="720" w:after="160"/>
      <w:contextualSpacing w:val="0"/>
      <w:outlineLvl w:val="1"/>
    </w:pPr>
    <w:rPr>
      <w:rFonts w:eastAsia="Calibri" w:cs="Times New Roman"/>
      <w:b/>
      <w:cap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1512C"/>
    <w:pPr>
      <w:keepNext/>
      <w:numPr>
        <w:ilvl w:val="1"/>
        <w:numId w:val="20"/>
      </w:numPr>
      <w:spacing w:after="160" w:line="259" w:lineRule="auto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5441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rsid w:val="0065441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441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5441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5441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41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4416"/>
    <w:rPr>
      <w:rFonts w:ascii="Verdana" w:eastAsia="Calibri" w:hAnsi="Verdana" w:cs="Times New Roman"/>
      <w:b/>
      <w:caps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1512C"/>
    <w:rPr>
      <w:rFonts w:ascii="Verdana" w:eastAsia="Times New Roman" w:hAnsi="Verdana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54416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654416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654416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654416"/>
    <w:rPr>
      <w:rFonts w:asciiTheme="majorHAnsi" w:eastAsiaTheme="majorEastAsia" w:hAnsiTheme="majorHAnsi" w:cstheme="majorBidi"/>
      <w:color w:val="404040" w:themeColor="text1" w:themeTint="BF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44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41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5441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1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654416"/>
    <w:pPr>
      <w:spacing w:after="0" w:line="240" w:lineRule="auto"/>
    </w:pPr>
    <w:rPr>
      <w:rFonts w:cs="Times New Roman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rsid w:val="00654416"/>
    <w:rPr>
      <w:rFonts w:ascii="Verdana" w:eastAsia="Times New Roman" w:hAnsi="Verdan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54416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6544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441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44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4416"/>
    <w:rPr>
      <w:rFonts w:ascii="Verdana" w:eastAsia="Times New Roman" w:hAnsi="Verdana" w:cs="Arial"/>
      <w:b/>
      <w:bCs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paragraph" w:styleId="Piedepgina">
    <w:name w:val="footer"/>
    <w:aliases w:val="HAB05"/>
    <w:basedOn w:val="Normal"/>
    <w:link w:val="Piedepgina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HAB05 Car"/>
    <w:basedOn w:val="Fuentedeprrafopredeter"/>
    <w:link w:val="Piedepgina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4416"/>
  </w:style>
  <w:style w:type="paragraph" w:customStyle="1" w:styleId="Listaarticulo">
    <w:name w:val="Lista articulo"/>
    <w:basedOn w:val="Normal"/>
    <w:rsid w:val="00654416"/>
    <w:pPr>
      <w:widowControl w:val="0"/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Arial" w:hAnsi="Arial"/>
    </w:rPr>
  </w:style>
  <w:style w:type="paragraph" w:customStyle="1" w:styleId="EstiloArial11ptNegroJustificado">
    <w:name w:val="Estilo Arial 11 pt Negro Justificado"/>
    <w:basedOn w:val="Normal"/>
    <w:next w:val="Normal"/>
    <w:rsid w:val="00654416"/>
    <w:pPr>
      <w:spacing w:line="240" w:lineRule="auto"/>
    </w:pPr>
    <w:rPr>
      <w:rFonts w:ascii="Arial" w:hAnsi="Arial" w:cs="Times New Roman"/>
      <w:color w:val="000000"/>
      <w:szCs w:val="20"/>
      <w:lang w:val="es-ES"/>
    </w:rPr>
  </w:style>
  <w:style w:type="paragraph" w:customStyle="1" w:styleId="tabla">
    <w:name w:val="tabla"/>
    <w:basedOn w:val="Normal"/>
    <w:rsid w:val="00654416"/>
    <w:pPr>
      <w:autoSpaceDE w:val="0"/>
      <w:autoSpaceDN w:val="0"/>
      <w:spacing w:before="60" w:after="60" w:line="240" w:lineRule="auto"/>
    </w:pPr>
    <w:rPr>
      <w:rFonts w:ascii="Times New Roman" w:hAnsi="Times New Roman" w:cs="Times New Roman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44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441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customStyle="1" w:styleId="Tablaconcuadrcula4">
    <w:name w:val="Tabla con cuadrícula4"/>
    <w:basedOn w:val="Tablanormal"/>
    <w:next w:val="Tablaconcuadrcula"/>
    <w:rsid w:val="0065441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">
    <w:name w:val="Tabla con cuadrícula2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654416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654416"/>
    <w:rPr>
      <w:rFonts w:ascii="Verdana" w:eastAsia="Times New Roman" w:hAnsi="Verdana" w:cs="Arial"/>
      <w:sz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654416"/>
  </w:style>
  <w:style w:type="character" w:styleId="Textoennegrita">
    <w:name w:val="Strong"/>
    <w:basedOn w:val="Fuentedeprrafopredeter"/>
    <w:uiPriority w:val="22"/>
    <w:qFormat/>
    <w:rsid w:val="00654416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654416"/>
    <w:pPr>
      <w:keepNext/>
      <w:tabs>
        <w:tab w:val="left" w:pos="720"/>
      </w:tabs>
      <w:autoSpaceDE w:val="0"/>
      <w:autoSpaceDN w:val="0"/>
      <w:adjustRightInd w:val="0"/>
      <w:spacing w:after="0"/>
      <w:jc w:val="center"/>
    </w:pPr>
    <w:rPr>
      <w:b/>
    </w:rPr>
  </w:style>
  <w:style w:type="paragraph" w:customStyle="1" w:styleId="textonomal">
    <w:name w:val="texto nomal"/>
    <w:basedOn w:val="Normal"/>
    <w:link w:val="textonomalChar"/>
    <w:rsid w:val="00654416"/>
    <w:pPr>
      <w:spacing w:after="0" w:line="240" w:lineRule="auto"/>
      <w:ind w:left="238"/>
    </w:pPr>
    <w:rPr>
      <w:rFonts w:ascii="Times New Roman" w:hAnsi="Times New Roman" w:cs="Times New Roman"/>
    </w:rPr>
  </w:style>
  <w:style w:type="character" w:customStyle="1" w:styleId="textonomalChar">
    <w:name w:val="texto nomal Char"/>
    <w:basedOn w:val="Fuentedeprrafopredeter"/>
    <w:link w:val="textonomal"/>
    <w:rsid w:val="00654416"/>
    <w:rPr>
      <w:rFonts w:ascii="Times New Roman" w:eastAsia="Times New Roman" w:hAnsi="Times New Roman" w:cs="Times New Roman"/>
      <w:sz w:val="20"/>
      <w:lang w:val="es-ES_tradnl" w:eastAsia="es-ES"/>
    </w:rPr>
  </w:style>
  <w:style w:type="paragraph" w:customStyle="1" w:styleId="Titulo1CGL">
    <w:name w:val="Titulo 1 CGL"/>
    <w:basedOn w:val="Ttulo1"/>
    <w:rsid w:val="00654416"/>
    <w:pPr>
      <w:keepLines/>
      <w:numPr>
        <w:numId w:val="6"/>
      </w:numPr>
      <w:spacing w:before="480" w:after="300"/>
      <w:ind w:left="709" w:hanging="709"/>
      <w:jc w:val="both"/>
    </w:pPr>
    <w:rPr>
      <w:rFonts w:cstheme="majorBidi"/>
      <w:szCs w:val="28"/>
      <w:lang w:val="es-ES"/>
    </w:rPr>
  </w:style>
  <w:style w:type="paragraph" w:customStyle="1" w:styleId="Titulo2CGL">
    <w:name w:val="Titulo 2 CGL"/>
    <w:basedOn w:val="Ttulo2"/>
    <w:autoRedefine/>
    <w:rsid w:val="00654416"/>
    <w:pPr>
      <w:keepNext w:val="0"/>
      <w:keepLines/>
      <w:spacing w:before="200" w:after="200"/>
    </w:pPr>
    <w:rPr>
      <w:rFonts w:eastAsiaTheme="majorEastAsia" w:cstheme="majorBidi"/>
      <w:iCs/>
      <w:szCs w:val="26"/>
      <w:lang w:val="es-CL" w:eastAsia="en-US"/>
    </w:rPr>
  </w:style>
  <w:style w:type="paragraph" w:customStyle="1" w:styleId="Titulo3CGL">
    <w:name w:val="Titulo 3 CGL"/>
    <w:basedOn w:val="Ttulo3"/>
    <w:autoRedefine/>
    <w:rsid w:val="00654416"/>
    <w:pPr>
      <w:keepNext w:val="0"/>
      <w:ind w:hanging="794"/>
    </w:pPr>
  </w:style>
  <w:style w:type="paragraph" w:customStyle="1" w:styleId="Titulo4">
    <w:name w:val="Titulo 4"/>
    <w:basedOn w:val="Prrafodelista"/>
    <w:next w:val="Normal"/>
    <w:link w:val="Titulo4Car"/>
    <w:qFormat/>
    <w:rsid w:val="0052544A"/>
    <w:pPr>
      <w:keepNext/>
      <w:numPr>
        <w:ilvl w:val="2"/>
        <w:numId w:val="20"/>
      </w:numPr>
      <w:spacing w:after="160"/>
      <w:outlineLvl w:val="2"/>
    </w:pPr>
    <w:rPr>
      <w:b/>
      <w:bCs/>
    </w:rPr>
  </w:style>
  <w:style w:type="paragraph" w:customStyle="1" w:styleId="Titulo5CGL">
    <w:name w:val="Titulo 5 CGL"/>
    <w:basedOn w:val="Ttulo5"/>
    <w:autoRedefine/>
    <w:rsid w:val="00654416"/>
    <w:pPr>
      <w:keepNext w:val="0"/>
      <w:numPr>
        <w:numId w:val="6"/>
      </w:numPr>
      <w:spacing w:before="0"/>
      <w:ind w:left="2552" w:hanging="1134"/>
      <w:contextualSpacing/>
    </w:pPr>
    <w:rPr>
      <w:rFonts w:ascii="Verdana" w:eastAsia="Times New Roman" w:hAnsi="Verdana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4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4416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character" w:customStyle="1" w:styleId="home-link">
    <w:name w:val="home-link"/>
    <w:basedOn w:val="Fuentedeprrafopredeter"/>
    <w:rsid w:val="00654416"/>
  </w:style>
  <w:style w:type="character" w:customStyle="1" w:styleId="element-invisible">
    <w:name w:val="element-invisible"/>
    <w:basedOn w:val="Fuentedeprrafopredeter"/>
    <w:rsid w:val="00654416"/>
  </w:style>
  <w:style w:type="character" w:customStyle="1" w:styleId="helptooltip">
    <w:name w:val="helptooltip"/>
    <w:basedOn w:val="Fuentedeprrafopredeter"/>
    <w:rsid w:val="00654416"/>
  </w:style>
  <w:style w:type="paragraph" w:customStyle="1" w:styleId="xl63">
    <w:name w:val="xl6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4">
    <w:name w:val="xl6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5">
    <w:name w:val="xl6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6">
    <w:name w:val="xl66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7">
    <w:name w:val="xl67"/>
    <w:basedOn w:val="Normal"/>
    <w:rsid w:val="00654416"/>
    <w:pPr>
      <w:pBdr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8">
    <w:name w:val="xl68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9">
    <w:name w:val="xl69"/>
    <w:basedOn w:val="Normal"/>
    <w:rsid w:val="00654416"/>
    <w:pPr>
      <w:shd w:val="clear" w:color="000000" w:fill="FFFFFF"/>
      <w:spacing w:before="100" w:beforeAutospacing="1" w:after="100" w:afterAutospacing="1" w:line="240" w:lineRule="auto"/>
    </w:pPr>
    <w:rPr>
      <w:rFonts w:ascii="Trebuchet MS" w:hAnsi="Trebuchet MS" w:cs="Times New Roman"/>
      <w:lang w:eastAsia="es-CL"/>
    </w:rPr>
  </w:style>
  <w:style w:type="paragraph" w:customStyle="1" w:styleId="xl70">
    <w:name w:val="xl70"/>
    <w:basedOn w:val="Normal"/>
    <w:rsid w:val="00654416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1">
    <w:name w:val="xl71"/>
    <w:basedOn w:val="Normal"/>
    <w:rsid w:val="0065441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2">
    <w:name w:val="xl72"/>
    <w:basedOn w:val="Normal"/>
    <w:rsid w:val="00654416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3">
    <w:name w:val="xl73"/>
    <w:basedOn w:val="Normal"/>
    <w:rsid w:val="0065441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4">
    <w:name w:val="xl74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5">
    <w:name w:val="xl75"/>
    <w:basedOn w:val="Normal"/>
    <w:rsid w:val="00654416"/>
    <w:pPr>
      <w:pBdr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6">
    <w:name w:val="xl76"/>
    <w:basedOn w:val="Normal"/>
    <w:rsid w:val="00654416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7">
    <w:name w:val="xl77"/>
    <w:basedOn w:val="Normal"/>
    <w:rsid w:val="00654416"/>
    <w:pP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8">
    <w:name w:val="xl7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9">
    <w:name w:val="xl7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0">
    <w:name w:val="xl80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1">
    <w:name w:val="xl8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2">
    <w:name w:val="xl82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3">
    <w:name w:val="xl83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4">
    <w:name w:val="xl84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5">
    <w:name w:val="xl8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6">
    <w:name w:val="xl8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7">
    <w:name w:val="xl8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8">
    <w:name w:val="xl8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9">
    <w:name w:val="xl8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90">
    <w:name w:val="xl90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D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1">
    <w:name w:val="xl9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2">
    <w:name w:val="xl92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C00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3">
    <w:name w:val="xl9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4">
    <w:name w:val="xl9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CDDC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5">
    <w:name w:val="xl95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BACC6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6">
    <w:name w:val="xl9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7">
    <w:name w:val="xl97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8">
    <w:name w:val="xl98"/>
    <w:basedOn w:val="Normal"/>
    <w:rsid w:val="00654416"/>
    <w:pPr>
      <w:pBdr>
        <w:top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9">
    <w:name w:val="xl9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0">
    <w:name w:val="xl100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1">
    <w:name w:val="xl101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2">
    <w:name w:val="xl102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103">
    <w:name w:val="xl10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Arial" w:hAnsi="Arial"/>
      <w:lang w:eastAsia="es-CL"/>
    </w:rPr>
  </w:style>
  <w:style w:type="paragraph" w:customStyle="1" w:styleId="xl104">
    <w:name w:val="xl104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5">
    <w:name w:val="xl105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6">
    <w:name w:val="xl106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7">
    <w:name w:val="xl10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108">
    <w:name w:val="xl10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9">
    <w:name w:val="xl10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0">
    <w:name w:val="xl110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1">
    <w:name w:val="xl111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2">
    <w:name w:val="xl112"/>
    <w:basedOn w:val="Normal"/>
    <w:rsid w:val="00654416"/>
    <w:pPr>
      <w:pBdr>
        <w:top w:val="single" w:sz="4" w:space="0" w:color="41675B"/>
        <w:left w:val="single" w:sz="4" w:space="0" w:color="FFFFFF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3">
    <w:name w:val="xl113"/>
    <w:basedOn w:val="Normal"/>
    <w:rsid w:val="00654416"/>
    <w:pPr>
      <w:pBdr>
        <w:top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4">
    <w:name w:val="xl11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5">
    <w:name w:val="xl115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6">
    <w:name w:val="xl116"/>
    <w:basedOn w:val="Normal"/>
    <w:rsid w:val="00654416"/>
    <w:pPr>
      <w:pBdr>
        <w:top w:val="single" w:sz="4" w:space="0" w:color="41675B"/>
        <w:left w:val="single" w:sz="4" w:space="0" w:color="FFFFFF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7">
    <w:name w:val="xl117"/>
    <w:basedOn w:val="Normal"/>
    <w:rsid w:val="00654416"/>
    <w:pPr>
      <w:pBdr>
        <w:top w:val="single" w:sz="4" w:space="0" w:color="FFFFFF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8">
    <w:name w:val="xl118"/>
    <w:basedOn w:val="Normal"/>
    <w:rsid w:val="00654416"/>
    <w:pPr>
      <w:pBdr>
        <w:top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9">
    <w:name w:val="xl119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0">
    <w:name w:val="xl120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1">
    <w:name w:val="xl12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2">
    <w:name w:val="xl122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3">
    <w:name w:val="xl123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4">
    <w:name w:val="xl12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5">
    <w:name w:val="xl12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6">
    <w:name w:val="xl12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7">
    <w:name w:val="xl12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8">
    <w:name w:val="xl12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9">
    <w:name w:val="xl12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0">
    <w:name w:val="xl13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1">
    <w:name w:val="xl13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2">
    <w:name w:val="xl132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3">
    <w:name w:val="xl13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4">
    <w:name w:val="xl13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5">
    <w:name w:val="xl13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6">
    <w:name w:val="xl13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7">
    <w:name w:val="xl13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8">
    <w:name w:val="xl13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39">
    <w:name w:val="xl139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40">
    <w:name w:val="xl14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styleId="Sinespaciado">
    <w:name w:val="No Spacing"/>
    <w:uiPriority w:val="1"/>
    <w:qFormat/>
    <w:rsid w:val="00654416"/>
    <w:pPr>
      <w:spacing w:after="0" w:line="240" w:lineRule="auto"/>
      <w:contextualSpacing/>
      <w:jc w:val="center"/>
    </w:pPr>
    <w:rPr>
      <w:rFonts w:ascii="Garamond" w:eastAsiaTheme="minorEastAsia" w:hAnsi="Garamond"/>
      <w:szCs w:val="24"/>
    </w:rPr>
  </w:style>
  <w:style w:type="paragraph" w:styleId="Textoindependiente">
    <w:name w:val="Body Text"/>
    <w:basedOn w:val="Normal"/>
    <w:link w:val="TextoindependienteCar"/>
    <w:uiPriority w:val="99"/>
    <w:rsid w:val="00654416"/>
    <w:pPr>
      <w:spacing w:after="0" w:line="240" w:lineRule="auto"/>
    </w:pPr>
    <w:rPr>
      <w:rFonts w:ascii="Arial" w:hAnsi="Arial" w:cs="Times New Roman"/>
      <w:color w:val="00000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4416"/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customStyle="1" w:styleId="Notaalpie">
    <w:name w:val="Nota al pie"/>
    <w:basedOn w:val="Normal"/>
    <w:link w:val="NotaalpieCar"/>
    <w:qFormat/>
    <w:rsid w:val="007B1C1F"/>
    <w:pPr>
      <w:spacing w:after="0" w:line="240" w:lineRule="auto"/>
    </w:pPr>
    <w:rPr>
      <w:rFonts w:eastAsia="Calibri"/>
      <w:sz w:val="16"/>
      <w:szCs w:val="18"/>
    </w:rPr>
  </w:style>
  <w:style w:type="character" w:customStyle="1" w:styleId="NotaalpieCar">
    <w:name w:val="Nota al pie Car"/>
    <w:basedOn w:val="Fuentedeprrafopredeter"/>
    <w:link w:val="Notaalpie"/>
    <w:rsid w:val="007B1C1F"/>
    <w:rPr>
      <w:rFonts w:ascii="Verdana" w:eastAsia="Calibri" w:hAnsi="Verdana" w:cs="Arial"/>
      <w:sz w:val="16"/>
      <w:szCs w:val="18"/>
      <w:lang w:val="es-ES_tradnl" w:eastAsia="es-ES"/>
    </w:rPr>
  </w:style>
  <w:style w:type="paragraph" w:customStyle="1" w:styleId="Titulo4claro">
    <w:name w:val="Titulo 4 claro"/>
    <w:basedOn w:val="Titulo4"/>
    <w:link w:val="Titulo4claroCar"/>
    <w:rsid w:val="00654416"/>
    <w:rPr>
      <w:b w:val="0"/>
    </w:rPr>
  </w:style>
  <w:style w:type="character" w:customStyle="1" w:styleId="Titulo4Car">
    <w:name w:val="Titulo 4 Car"/>
    <w:basedOn w:val="PrrafodelistaCar"/>
    <w:link w:val="Titulo4"/>
    <w:rsid w:val="0052544A"/>
    <w:rPr>
      <w:rFonts w:ascii="Verdana" w:eastAsia="Times New Roman" w:hAnsi="Verdana" w:cs="Arial"/>
      <w:b/>
      <w:bCs/>
      <w:sz w:val="20"/>
      <w:lang w:val="es-ES_tradnl" w:eastAsia="es-ES"/>
    </w:rPr>
  </w:style>
  <w:style w:type="character" w:customStyle="1" w:styleId="Titulo4claroCar">
    <w:name w:val="Titulo 4 claro Car"/>
    <w:basedOn w:val="Titulo4Car"/>
    <w:link w:val="Titulo4claro"/>
    <w:rsid w:val="00654416"/>
    <w:rPr>
      <w:rFonts w:ascii="Verdana" w:eastAsia="Times New Roman" w:hAnsi="Verdana" w:cs="Arial"/>
      <w:b w:val="0"/>
      <w:bCs/>
      <w:sz w:val="20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65441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unhideWhenUsed/>
    <w:rsid w:val="00654416"/>
    <w:rPr>
      <w:vertAlign w:val="superscript"/>
    </w:rPr>
  </w:style>
  <w:style w:type="paragraph" w:customStyle="1" w:styleId="MCParr">
    <w:name w:val="MCParr"/>
    <w:basedOn w:val="Normal"/>
    <w:rsid w:val="00654416"/>
    <w:pPr>
      <w:widowControl w:val="0"/>
      <w:autoSpaceDE w:val="0"/>
      <w:autoSpaceDN w:val="0"/>
      <w:adjustRightInd w:val="0"/>
      <w:spacing w:before="100" w:after="100" w:line="240" w:lineRule="auto"/>
      <w:ind w:firstLine="1985"/>
    </w:pPr>
    <w:rPr>
      <w:rFonts w:ascii="Arial" w:hAnsi="Arial"/>
      <w:lang w:val="es-CL" w:eastAsia="es-C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54416"/>
    <w:pPr>
      <w:spacing w:after="120" w:line="480" w:lineRule="auto"/>
      <w:jc w:val="left"/>
    </w:pPr>
    <w:rPr>
      <w:rFonts w:ascii="Times New Roman" w:hAnsi="Times New Roman" w:cs="Times New Roman"/>
      <w:sz w:val="28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4416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customStyle="1" w:styleId="EstiloTit1">
    <w:name w:val="Estilo Tit 1"/>
    <w:basedOn w:val="Ttulo1"/>
    <w:link w:val="EstiloTit1Car1"/>
    <w:rsid w:val="00654416"/>
    <w:pPr>
      <w:keepNext/>
      <w:keepLines/>
      <w:numPr>
        <w:numId w:val="14"/>
      </w:numPr>
      <w:spacing w:before="120" w:after="120" w:line="240" w:lineRule="auto"/>
      <w:jc w:val="both"/>
    </w:pPr>
    <w:rPr>
      <w:rFonts w:ascii="Cambria" w:hAnsi="Cambria"/>
      <w:caps w:val="0"/>
      <w:color w:val="365F91"/>
      <w:sz w:val="24"/>
      <w:szCs w:val="24"/>
      <w:lang w:val="es-AR"/>
    </w:rPr>
  </w:style>
  <w:style w:type="character" w:customStyle="1" w:styleId="EstiloTit1Car1">
    <w:name w:val="Estilo Tit 1 Car1"/>
    <w:link w:val="EstiloTit1"/>
    <w:rsid w:val="00654416"/>
    <w:rPr>
      <w:rFonts w:ascii="Cambria" w:eastAsia="Times New Roman" w:hAnsi="Cambria" w:cs="Times New Roman"/>
      <w:b/>
      <w:bCs/>
      <w:color w:val="365F91"/>
      <w:sz w:val="24"/>
      <w:szCs w:val="24"/>
      <w:lang w:val="es-AR" w:eastAsia="es-ES"/>
    </w:rPr>
  </w:style>
  <w:style w:type="paragraph" w:styleId="Ttulo">
    <w:name w:val="Title"/>
    <w:basedOn w:val="Ttulo1"/>
    <w:link w:val="TtuloCar"/>
    <w:uiPriority w:val="99"/>
    <w:qFormat/>
    <w:rsid w:val="00654416"/>
    <w:pPr>
      <w:jc w:val="both"/>
    </w:pPr>
  </w:style>
  <w:style w:type="character" w:customStyle="1" w:styleId="TtuloCar">
    <w:name w:val="Título Car"/>
    <w:basedOn w:val="Fuentedeprrafopredeter"/>
    <w:link w:val="Ttulo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65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41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54416"/>
    <w:pPr>
      <w:tabs>
        <w:tab w:val="left" w:pos="660"/>
        <w:tab w:val="right" w:leader="dot" w:pos="8828"/>
      </w:tabs>
      <w:spacing w:before="480" w:after="100"/>
      <w:ind w:left="658" w:right="397" w:hanging="658"/>
      <w:contextualSpacing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54416"/>
    <w:pPr>
      <w:tabs>
        <w:tab w:val="left" w:pos="851"/>
        <w:tab w:val="right" w:leader="dot" w:pos="8828"/>
      </w:tabs>
      <w:spacing w:after="0"/>
      <w:ind w:left="851" w:right="397" w:hanging="630"/>
      <w:contextualSpacing/>
      <w:jc w:val="left"/>
    </w:pPr>
    <w:rPr>
      <w:rFonts w:eastAsiaTheme="minorEastAsia" w:cstheme="minorBidi"/>
      <w:b/>
      <w:noProof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654416"/>
    <w:pPr>
      <w:tabs>
        <w:tab w:val="left" w:pos="1134"/>
        <w:tab w:val="right" w:leader="dot" w:pos="8828"/>
      </w:tabs>
      <w:spacing w:after="240" w:line="240" w:lineRule="auto"/>
      <w:ind w:left="1134" w:right="397" w:hanging="692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654416"/>
    <w:pPr>
      <w:tabs>
        <w:tab w:val="left" w:pos="1701"/>
        <w:tab w:val="right" w:leader="dot" w:pos="8828"/>
      </w:tabs>
      <w:spacing w:after="240" w:line="276" w:lineRule="auto"/>
      <w:ind w:left="1701" w:right="397" w:hanging="1043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654416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654416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654416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654416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654416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654416"/>
    <w:rPr>
      <w:color w:val="808080"/>
    </w:rPr>
  </w:style>
  <w:style w:type="paragraph" w:styleId="Tabladeilustraciones">
    <w:name w:val="table of figures"/>
    <w:basedOn w:val="Normal"/>
    <w:next w:val="Normal"/>
    <w:uiPriority w:val="99"/>
    <w:unhideWhenUsed/>
    <w:rsid w:val="00654416"/>
    <w:pPr>
      <w:spacing w:after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4416"/>
    <w:pPr>
      <w:spacing w:after="0" w:line="240" w:lineRule="auto"/>
      <w:jc w:val="left"/>
    </w:pPr>
    <w:rPr>
      <w:rFonts w:ascii="Calibri" w:eastAsiaTheme="minorHAnsi" w:hAnsi="Calibri" w:cstheme="minorBidi"/>
      <w:szCs w:val="21"/>
      <w:lang w:val="es-CL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4416"/>
    <w:rPr>
      <w:rFonts w:ascii="Calibri" w:hAnsi="Calibri"/>
      <w:szCs w:val="21"/>
    </w:rPr>
  </w:style>
  <w:style w:type="table" w:styleId="Listaclara-nfasis1">
    <w:name w:val="Light List Accent 1"/>
    <w:basedOn w:val="Tablanormal"/>
    <w:uiPriority w:val="61"/>
    <w:rsid w:val="00D4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342D02"/>
    <w:pPr>
      <w:spacing w:after="0" w:line="240" w:lineRule="auto"/>
    </w:pPr>
    <w:rPr>
      <w:rFonts w:ascii="Cambria" w:eastAsia="MS Mincho" w:hAnsi="Cambria" w:cs="Times New Roman"/>
      <w:lang w:val="en-US" w:eastAsia="es-CL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03F723-8EE9-4E60-A89E-BA76AB3AE0D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9529064F-23EE-4106-84C8-7DEAC67779D1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</a:p>
      </dgm:t>
    </dgm:pt>
    <dgm:pt modelId="{270D4B0D-125B-4178-A1FA-8D40C46F9CE8}" type="parTrans" cxnId="{CFB3CA47-4ABC-4D3C-898A-EF6ABC4C4109}">
      <dgm:prSet/>
      <dgm:spPr/>
      <dgm:t>
        <a:bodyPr/>
        <a:lstStyle/>
        <a:p>
          <a:pPr algn="ctr"/>
          <a:endParaRPr lang="es-CL"/>
        </a:p>
      </dgm:t>
    </dgm:pt>
    <dgm:pt modelId="{E9FE942F-E177-4C0A-BF57-4C4A5AD215E9}" type="sibTrans" cxnId="{CFB3CA47-4ABC-4D3C-898A-EF6ABC4C4109}">
      <dgm:prSet/>
      <dgm:spPr/>
      <dgm:t>
        <a:bodyPr/>
        <a:lstStyle/>
        <a:p>
          <a:pPr algn="ctr"/>
          <a:endParaRPr lang="es-CL"/>
        </a:p>
      </dgm:t>
    </dgm:pt>
    <dgm:pt modelId="{8FA1AA96-DFB1-4F5E-8F77-3CD389F82DBA}" type="asst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0B5D173D-C62F-478B-A774-BCE8BFD504D5}" type="parTrans" cxnId="{2A899261-3875-4796-9AD5-F657E0A0A5A3}">
      <dgm:prSet/>
      <dgm:spPr/>
      <dgm:t>
        <a:bodyPr/>
        <a:lstStyle/>
        <a:p>
          <a:pPr algn="ctr"/>
          <a:endParaRPr lang="es-CL"/>
        </a:p>
      </dgm:t>
    </dgm:pt>
    <dgm:pt modelId="{62B1CE52-9557-4527-9F4C-36CF48003153}" type="sibTrans" cxnId="{2A899261-3875-4796-9AD5-F657E0A0A5A3}">
      <dgm:prSet/>
      <dgm:spPr/>
      <dgm:t>
        <a:bodyPr/>
        <a:lstStyle/>
        <a:p>
          <a:pPr algn="ctr"/>
          <a:endParaRPr lang="es-CL"/>
        </a:p>
      </dgm:t>
    </dgm:pt>
    <dgm:pt modelId="{B3996EBA-359B-4149-BCA2-ADEEC4758E98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EAA4D6B4-A910-418B-9CB6-11F3FCB88436}" type="parTrans" cxnId="{E972A50F-4F02-4536-B105-8DD0FA51F4E4}">
      <dgm:prSet/>
      <dgm:spPr/>
      <dgm:t>
        <a:bodyPr/>
        <a:lstStyle/>
        <a:p>
          <a:pPr algn="ctr"/>
          <a:endParaRPr lang="es-CL"/>
        </a:p>
      </dgm:t>
    </dgm:pt>
    <dgm:pt modelId="{0DE20F21-FD70-4954-A1D5-48543E0661DA}" type="sibTrans" cxnId="{E972A50F-4F02-4536-B105-8DD0FA51F4E4}">
      <dgm:prSet/>
      <dgm:spPr/>
      <dgm:t>
        <a:bodyPr/>
        <a:lstStyle/>
        <a:p>
          <a:pPr algn="ctr"/>
          <a:endParaRPr lang="es-CL"/>
        </a:p>
      </dgm:t>
    </dgm:pt>
    <dgm:pt modelId="{CC8E75E6-DCAA-43D0-8460-1089C7C1D0E5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4243E725-A1DF-4C04-9C87-7BD51B9D7C7F}" type="parTrans" cxnId="{FF62EE80-7D0C-4A9C-847D-F00BEEB123B6}">
      <dgm:prSet/>
      <dgm:spPr/>
      <dgm:t>
        <a:bodyPr/>
        <a:lstStyle/>
        <a:p>
          <a:pPr algn="ctr"/>
          <a:endParaRPr lang="es-CL"/>
        </a:p>
      </dgm:t>
    </dgm:pt>
    <dgm:pt modelId="{43F2655F-9F03-4875-8E25-E64370ADB792}" type="sibTrans" cxnId="{FF62EE80-7D0C-4A9C-847D-F00BEEB123B6}">
      <dgm:prSet/>
      <dgm:spPr/>
      <dgm:t>
        <a:bodyPr/>
        <a:lstStyle/>
        <a:p>
          <a:pPr algn="ctr"/>
          <a:endParaRPr lang="es-CL"/>
        </a:p>
      </dgm:t>
    </dgm:pt>
    <dgm:pt modelId="{8E878733-2F1B-40D2-A949-A89D8B6547D1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8123F400-E424-487F-AAC2-3E172AEB1332}" type="parTrans" cxnId="{2D758B92-C510-4FC8-9656-9D3680EC9B75}">
      <dgm:prSet/>
      <dgm:spPr/>
      <dgm:t>
        <a:bodyPr/>
        <a:lstStyle/>
        <a:p>
          <a:pPr algn="ctr"/>
          <a:endParaRPr lang="es-CL"/>
        </a:p>
      </dgm:t>
    </dgm:pt>
    <dgm:pt modelId="{BDC2BBBD-21FB-4DD3-9137-3313DFA74849}" type="sibTrans" cxnId="{2D758B92-C510-4FC8-9656-9D3680EC9B75}">
      <dgm:prSet/>
      <dgm:spPr/>
      <dgm:t>
        <a:bodyPr/>
        <a:lstStyle/>
        <a:p>
          <a:pPr algn="ctr"/>
          <a:endParaRPr lang="es-CL"/>
        </a:p>
      </dgm:t>
    </dgm:pt>
    <dgm:pt modelId="{FECF3CD6-9B6D-493E-8C85-F98A3B4AF61B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1A002B17-DC2B-43FD-A731-48FCE06D1A03}" type="parTrans" cxnId="{2F7F828B-C203-4136-8AAA-F092FF63663E}">
      <dgm:prSet/>
      <dgm:spPr/>
      <dgm:t>
        <a:bodyPr/>
        <a:lstStyle/>
        <a:p>
          <a:pPr algn="ctr"/>
          <a:endParaRPr lang="es-CL"/>
        </a:p>
      </dgm:t>
    </dgm:pt>
    <dgm:pt modelId="{8C29BE5E-8897-4F06-95C4-7DBE2B9511F3}" type="sibTrans" cxnId="{2F7F828B-C203-4136-8AAA-F092FF63663E}">
      <dgm:prSet/>
      <dgm:spPr/>
      <dgm:t>
        <a:bodyPr/>
        <a:lstStyle/>
        <a:p>
          <a:pPr algn="ctr"/>
          <a:endParaRPr lang="es-CL"/>
        </a:p>
      </dgm:t>
    </dgm:pt>
    <dgm:pt modelId="{F7023BED-D41C-4EB2-BAEA-413E16D66B72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64405DC0-B29C-4E2B-ABFF-484690F9E786}" type="parTrans" cxnId="{AEFE8692-E872-4CF7-9B66-0E7400C1E8BC}">
      <dgm:prSet/>
      <dgm:spPr/>
      <dgm:t>
        <a:bodyPr/>
        <a:lstStyle/>
        <a:p>
          <a:pPr algn="ctr"/>
          <a:endParaRPr lang="es-CL"/>
        </a:p>
      </dgm:t>
    </dgm:pt>
    <dgm:pt modelId="{329E4312-4107-4C70-91BC-EBCEBA86B71F}" type="sibTrans" cxnId="{AEFE8692-E872-4CF7-9B66-0E7400C1E8BC}">
      <dgm:prSet/>
      <dgm:spPr/>
      <dgm:t>
        <a:bodyPr/>
        <a:lstStyle/>
        <a:p>
          <a:pPr algn="ctr"/>
          <a:endParaRPr lang="es-CL"/>
        </a:p>
      </dgm:t>
    </dgm:pt>
    <dgm:pt modelId="{CEE86E1D-FF79-4A09-899D-65B8939F685B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52291285-715C-4E51-BB09-E4D863D8184B}" type="parTrans" cxnId="{D454B321-53E3-4DF0-8DAC-E9CE9F9AC6FF}">
      <dgm:prSet/>
      <dgm:spPr/>
      <dgm:t>
        <a:bodyPr/>
        <a:lstStyle/>
        <a:p>
          <a:pPr algn="ctr"/>
          <a:endParaRPr lang="es-CL"/>
        </a:p>
      </dgm:t>
    </dgm:pt>
    <dgm:pt modelId="{133187AB-B0FB-40DD-87A1-1AA09FA380C0}" type="sibTrans" cxnId="{D454B321-53E3-4DF0-8DAC-E9CE9F9AC6FF}">
      <dgm:prSet/>
      <dgm:spPr/>
      <dgm:t>
        <a:bodyPr/>
        <a:lstStyle/>
        <a:p>
          <a:pPr algn="ctr"/>
          <a:endParaRPr lang="es-CL"/>
        </a:p>
      </dgm:t>
    </dgm:pt>
    <dgm:pt modelId="{149A9A51-1854-4A6C-AA4E-4DD8566D7178}" type="pres">
      <dgm:prSet presAssocID="{4B03F723-8EE9-4E60-A89E-BA76AB3AE0D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D7CD3262-49F9-4A41-BEC4-2DAD2158C37E}" type="pres">
      <dgm:prSet presAssocID="{9529064F-23EE-4106-84C8-7DEAC67779D1}" presName="hierRoot1" presStyleCnt="0"/>
      <dgm:spPr/>
    </dgm:pt>
    <dgm:pt modelId="{B8724F94-856B-464A-989F-5B3B18985655}" type="pres">
      <dgm:prSet presAssocID="{9529064F-23EE-4106-84C8-7DEAC67779D1}" presName="composite" presStyleCnt="0"/>
      <dgm:spPr/>
    </dgm:pt>
    <dgm:pt modelId="{61D987C3-934B-48A3-8BB8-7C8F3AE89F3B}" type="pres">
      <dgm:prSet presAssocID="{9529064F-23EE-4106-84C8-7DEAC67779D1}" presName="background" presStyleLbl="node0" presStyleIdx="0" presStyleCnt="1"/>
      <dgm:spPr/>
    </dgm:pt>
    <dgm:pt modelId="{268BF976-3461-42B4-8681-F9FB59300626}" type="pres">
      <dgm:prSet presAssocID="{9529064F-23EE-4106-84C8-7DEAC67779D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7682DD07-1689-4237-9CD5-FC150FEA6515}" type="pres">
      <dgm:prSet presAssocID="{9529064F-23EE-4106-84C8-7DEAC67779D1}" presName="hierChild2" presStyleCnt="0"/>
      <dgm:spPr/>
    </dgm:pt>
    <dgm:pt modelId="{F1625118-1431-49E9-AD17-85C31F71A815}" type="pres">
      <dgm:prSet presAssocID="{0B5D173D-C62F-478B-A774-BCE8BFD504D5}" presName="Name10" presStyleLbl="parChTrans1D2" presStyleIdx="0" presStyleCnt="4"/>
      <dgm:spPr/>
      <dgm:t>
        <a:bodyPr/>
        <a:lstStyle/>
        <a:p>
          <a:endParaRPr lang="es-CL"/>
        </a:p>
      </dgm:t>
    </dgm:pt>
    <dgm:pt modelId="{3520E662-8D3A-439C-8882-E60887FE29B2}" type="pres">
      <dgm:prSet presAssocID="{8FA1AA96-DFB1-4F5E-8F77-3CD389F82DBA}" presName="hierRoot2" presStyleCnt="0"/>
      <dgm:spPr/>
    </dgm:pt>
    <dgm:pt modelId="{ACFC961D-7E52-42C5-9897-290328CA4C5C}" type="pres">
      <dgm:prSet presAssocID="{8FA1AA96-DFB1-4F5E-8F77-3CD389F82DBA}" presName="composite2" presStyleCnt="0"/>
      <dgm:spPr/>
    </dgm:pt>
    <dgm:pt modelId="{3F9EF060-C007-47B9-AB0F-62E0212D1279}" type="pres">
      <dgm:prSet presAssocID="{8FA1AA96-DFB1-4F5E-8F77-3CD389F82DBA}" presName="background2" presStyleLbl="asst1" presStyleIdx="0" presStyleCnt="1"/>
      <dgm:spPr/>
    </dgm:pt>
    <dgm:pt modelId="{2246F4EE-9131-4434-9489-A1CEFAF2F509}" type="pres">
      <dgm:prSet presAssocID="{8FA1AA96-DFB1-4F5E-8F77-3CD389F82DBA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6E52ECDE-5FF6-4647-8FE6-B9E623728F66}" type="pres">
      <dgm:prSet presAssocID="{8FA1AA96-DFB1-4F5E-8F77-3CD389F82DBA}" presName="hierChild3" presStyleCnt="0"/>
      <dgm:spPr/>
    </dgm:pt>
    <dgm:pt modelId="{08D24B1A-BE06-4202-B62F-2C1D75310DEC}" type="pres">
      <dgm:prSet presAssocID="{EAA4D6B4-A910-418B-9CB6-11F3FCB88436}" presName="Name10" presStyleLbl="parChTrans1D2" presStyleIdx="1" presStyleCnt="4"/>
      <dgm:spPr/>
      <dgm:t>
        <a:bodyPr/>
        <a:lstStyle/>
        <a:p>
          <a:endParaRPr lang="es-CL"/>
        </a:p>
      </dgm:t>
    </dgm:pt>
    <dgm:pt modelId="{4EC956D5-7EAE-48AA-9A2B-E4B5574504EF}" type="pres">
      <dgm:prSet presAssocID="{B3996EBA-359B-4149-BCA2-ADEEC4758E98}" presName="hierRoot2" presStyleCnt="0"/>
      <dgm:spPr/>
    </dgm:pt>
    <dgm:pt modelId="{1EA98C69-6974-4BCD-80F1-87D41C26A317}" type="pres">
      <dgm:prSet presAssocID="{B3996EBA-359B-4149-BCA2-ADEEC4758E98}" presName="composite2" presStyleCnt="0"/>
      <dgm:spPr/>
    </dgm:pt>
    <dgm:pt modelId="{7AF2AF6D-CBD6-4B20-9DF8-77A5DC6A434D}" type="pres">
      <dgm:prSet presAssocID="{B3996EBA-359B-4149-BCA2-ADEEC4758E98}" presName="background2" presStyleLbl="node2" presStyleIdx="0" presStyleCnt="3"/>
      <dgm:spPr/>
    </dgm:pt>
    <dgm:pt modelId="{BCF59818-22F6-4B82-A26A-C836C7A0A1A9}" type="pres">
      <dgm:prSet presAssocID="{B3996EBA-359B-4149-BCA2-ADEEC4758E98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BCDEC9F-688A-491E-9ABC-3DA1783A1239}" type="pres">
      <dgm:prSet presAssocID="{B3996EBA-359B-4149-BCA2-ADEEC4758E98}" presName="hierChild3" presStyleCnt="0"/>
      <dgm:spPr/>
    </dgm:pt>
    <dgm:pt modelId="{42D1F821-ACD9-4856-87A4-AC807FAB415A}" type="pres">
      <dgm:prSet presAssocID="{4243E725-A1DF-4C04-9C87-7BD51B9D7C7F}" presName="Name17" presStyleLbl="parChTrans1D3" presStyleIdx="0" presStyleCnt="3"/>
      <dgm:spPr/>
      <dgm:t>
        <a:bodyPr/>
        <a:lstStyle/>
        <a:p>
          <a:endParaRPr lang="es-CL"/>
        </a:p>
      </dgm:t>
    </dgm:pt>
    <dgm:pt modelId="{C5CCEE6C-D09E-486E-A5DD-E0D1EF4B2DB8}" type="pres">
      <dgm:prSet presAssocID="{CC8E75E6-DCAA-43D0-8460-1089C7C1D0E5}" presName="hierRoot3" presStyleCnt="0"/>
      <dgm:spPr/>
    </dgm:pt>
    <dgm:pt modelId="{81840FF3-6059-4A3F-932A-107273AE4735}" type="pres">
      <dgm:prSet presAssocID="{CC8E75E6-DCAA-43D0-8460-1089C7C1D0E5}" presName="composite3" presStyleCnt="0"/>
      <dgm:spPr/>
    </dgm:pt>
    <dgm:pt modelId="{B6907AD7-DBE4-442B-BB82-D308E44F77AB}" type="pres">
      <dgm:prSet presAssocID="{CC8E75E6-DCAA-43D0-8460-1089C7C1D0E5}" presName="background3" presStyleLbl="node3" presStyleIdx="0" presStyleCnt="3"/>
      <dgm:spPr/>
    </dgm:pt>
    <dgm:pt modelId="{B21317C7-5A42-4189-9C9B-3819BC97E828}" type="pres">
      <dgm:prSet presAssocID="{CC8E75E6-DCAA-43D0-8460-1089C7C1D0E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2C8EAAF-783F-400C-8F44-407D27B8A7A4}" type="pres">
      <dgm:prSet presAssocID="{CC8E75E6-DCAA-43D0-8460-1089C7C1D0E5}" presName="hierChild4" presStyleCnt="0"/>
      <dgm:spPr/>
    </dgm:pt>
    <dgm:pt modelId="{8B07B468-3413-484C-AD28-71DDC7CAAB39}" type="pres">
      <dgm:prSet presAssocID="{8123F400-E424-487F-AAC2-3E172AEB1332}" presName="Name17" presStyleLbl="parChTrans1D3" presStyleIdx="1" presStyleCnt="3"/>
      <dgm:spPr/>
      <dgm:t>
        <a:bodyPr/>
        <a:lstStyle/>
        <a:p>
          <a:endParaRPr lang="es-CL"/>
        </a:p>
      </dgm:t>
    </dgm:pt>
    <dgm:pt modelId="{8DA0B09E-94C8-471E-B708-CB26DC1A6577}" type="pres">
      <dgm:prSet presAssocID="{8E878733-2F1B-40D2-A949-A89D8B6547D1}" presName="hierRoot3" presStyleCnt="0"/>
      <dgm:spPr/>
    </dgm:pt>
    <dgm:pt modelId="{54641AE1-6696-4FAC-995E-A7F6DA62702C}" type="pres">
      <dgm:prSet presAssocID="{8E878733-2F1B-40D2-A949-A89D8B6547D1}" presName="composite3" presStyleCnt="0"/>
      <dgm:spPr/>
    </dgm:pt>
    <dgm:pt modelId="{B10668B4-6DE4-402E-871D-9A4991464AE4}" type="pres">
      <dgm:prSet presAssocID="{8E878733-2F1B-40D2-A949-A89D8B6547D1}" presName="background3" presStyleLbl="node3" presStyleIdx="1" presStyleCnt="3"/>
      <dgm:spPr/>
    </dgm:pt>
    <dgm:pt modelId="{1E1434F9-4467-49F1-B9E4-35CC7CC92A81}" type="pres">
      <dgm:prSet presAssocID="{8E878733-2F1B-40D2-A949-A89D8B6547D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115F002-2D20-4D4A-840F-BCCE58C2D54E}" type="pres">
      <dgm:prSet presAssocID="{8E878733-2F1B-40D2-A949-A89D8B6547D1}" presName="hierChild4" presStyleCnt="0"/>
      <dgm:spPr/>
    </dgm:pt>
    <dgm:pt modelId="{CB817E8E-73D9-446F-BB7D-D3D7FDEA7FE9}" type="pres">
      <dgm:prSet presAssocID="{1A002B17-DC2B-43FD-A731-48FCE06D1A03}" presName="Name10" presStyleLbl="parChTrans1D2" presStyleIdx="2" presStyleCnt="4"/>
      <dgm:spPr/>
      <dgm:t>
        <a:bodyPr/>
        <a:lstStyle/>
        <a:p>
          <a:endParaRPr lang="es-CL"/>
        </a:p>
      </dgm:t>
    </dgm:pt>
    <dgm:pt modelId="{8F97A9D8-BABA-4268-A252-E9FB781FA394}" type="pres">
      <dgm:prSet presAssocID="{FECF3CD6-9B6D-493E-8C85-F98A3B4AF61B}" presName="hierRoot2" presStyleCnt="0"/>
      <dgm:spPr/>
    </dgm:pt>
    <dgm:pt modelId="{55D94884-1A81-4ABB-B4F4-6E63EED12582}" type="pres">
      <dgm:prSet presAssocID="{FECF3CD6-9B6D-493E-8C85-F98A3B4AF61B}" presName="composite2" presStyleCnt="0"/>
      <dgm:spPr/>
    </dgm:pt>
    <dgm:pt modelId="{A36207AE-0B65-4E7D-9FAB-B3587569C64A}" type="pres">
      <dgm:prSet presAssocID="{FECF3CD6-9B6D-493E-8C85-F98A3B4AF61B}" presName="background2" presStyleLbl="node2" presStyleIdx="1" presStyleCnt="3"/>
      <dgm:spPr/>
    </dgm:pt>
    <dgm:pt modelId="{3E9BF94D-F9AF-4328-9875-46620FD91815}" type="pres">
      <dgm:prSet presAssocID="{FECF3CD6-9B6D-493E-8C85-F98A3B4AF61B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C7F8050-22AA-406A-96A3-54E0F21A5CF7}" type="pres">
      <dgm:prSet presAssocID="{FECF3CD6-9B6D-493E-8C85-F98A3B4AF61B}" presName="hierChild3" presStyleCnt="0"/>
      <dgm:spPr/>
    </dgm:pt>
    <dgm:pt modelId="{47828691-AF0C-4D84-AB36-6333BD3832DF}" type="pres">
      <dgm:prSet presAssocID="{64405DC0-B29C-4E2B-ABFF-484690F9E786}" presName="Name17" presStyleLbl="parChTrans1D3" presStyleIdx="2" presStyleCnt="3"/>
      <dgm:spPr/>
      <dgm:t>
        <a:bodyPr/>
        <a:lstStyle/>
        <a:p>
          <a:endParaRPr lang="es-CL"/>
        </a:p>
      </dgm:t>
    </dgm:pt>
    <dgm:pt modelId="{BC917C3B-D02E-4336-82D1-FAD30F6FADA3}" type="pres">
      <dgm:prSet presAssocID="{F7023BED-D41C-4EB2-BAEA-413E16D66B72}" presName="hierRoot3" presStyleCnt="0"/>
      <dgm:spPr/>
    </dgm:pt>
    <dgm:pt modelId="{FA478BAA-9A50-4D99-BB92-3BFF988FCF90}" type="pres">
      <dgm:prSet presAssocID="{F7023BED-D41C-4EB2-BAEA-413E16D66B72}" presName="composite3" presStyleCnt="0"/>
      <dgm:spPr/>
    </dgm:pt>
    <dgm:pt modelId="{E23142D7-7E9C-4752-B34B-9B6AB4697AAC}" type="pres">
      <dgm:prSet presAssocID="{F7023BED-D41C-4EB2-BAEA-413E16D66B72}" presName="background3" presStyleLbl="node3" presStyleIdx="2" presStyleCnt="3"/>
      <dgm:spPr/>
    </dgm:pt>
    <dgm:pt modelId="{00A536C2-9DE9-4C3F-A74A-71BB8F6B23F0}" type="pres">
      <dgm:prSet presAssocID="{F7023BED-D41C-4EB2-BAEA-413E16D66B7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8F3C12B-FBA8-4696-BF0E-B8A257581BCC}" type="pres">
      <dgm:prSet presAssocID="{F7023BED-D41C-4EB2-BAEA-413E16D66B72}" presName="hierChild4" presStyleCnt="0"/>
      <dgm:spPr/>
    </dgm:pt>
    <dgm:pt modelId="{11475755-5042-4230-8C59-5A080DBFFC9D}" type="pres">
      <dgm:prSet presAssocID="{52291285-715C-4E51-BB09-E4D863D8184B}" presName="Name10" presStyleLbl="parChTrans1D2" presStyleIdx="3" presStyleCnt="4"/>
      <dgm:spPr/>
      <dgm:t>
        <a:bodyPr/>
        <a:lstStyle/>
        <a:p>
          <a:endParaRPr lang="es-CL"/>
        </a:p>
      </dgm:t>
    </dgm:pt>
    <dgm:pt modelId="{902EE8A5-7090-4527-8025-3BE4C0F2255F}" type="pres">
      <dgm:prSet presAssocID="{CEE86E1D-FF79-4A09-899D-65B8939F685B}" presName="hierRoot2" presStyleCnt="0"/>
      <dgm:spPr/>
    </dgm:pt>
    <dgm:pt modelId="{BE456C28-63AB-40B1-8158-7AD2784345C2}" type="pres">
      <dgm:prSet presAssocID="{CEE86E1D-FF79-4A09-899D-65B8939F685B}" presName="composite2" presStyleCnt="0"/>
      <dgm:spPr/>
    </dgm:pt>
    <dgm:pt modelId="{CF35C99B-1F68-40B7-85A2-47C4AE262505}" type="pres">
      <dgm:prSet presAssocID="{CEE86E1D-FF79-4A09-899D-65B8939F685B}" presName="background2" presStyleLbl="node2" presStyleIdx="2" presStyleCnt="3"/>
      <dgm:spPr/>
    </dgm:pt>
    <dgm:pt modelId="{682154CC-C0E3-4D55-8954-E00A7FE87B99}" type="pres">
      <dgm:prSet presAssocID="{CEE86E1D-FF79-4A09-899D-65B8939F685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49329C8-BD8F-40D9-B956-E2C6F18C9E46}" type="pres">
      <dgm:prSet presAssocID="{CEE86E1D-FF79-4A09-899D-65B8939F685B}" presName="hierChild3" presStyleCnt="0"/>
      <dgm:spPr/>
    </dgm:pt>
  </dgm:ptLst>
  <dgm:cxnLst>
    <dgm:cxn modelId="{67256645-E6D8-4EBC-9CAB-CA90A558A981}" type="presOf" srcId="{CC8E75E6-DCAA-43D0-8460-1089C7C1D0E5}" destId="{B21317C7-5A42-4189-9C9B-3819BC97E828}" srcOrd="0" destOrd="0" presId="urn:microsoft.com/office/officeart/2005/8/layout/hierarchy1"/>
    <dgm:cxn modelId="{B4E9EE94-92ED-4FAF-A7AB-CA488F7B2172}" type="presOf" srcId="{52291285-715C-4E51-BB09-E4D863D8184B}" destId="{11475755-5042-4230-8C59-5A080DBFFC9D}" srcOrd="0" destOrd="0" presId="urn:microsoft.com/office/officeart/2005/8/layout/hierarchy1"/>
    <dgm:cxn modelId="{CFB3CA47-4ABC-4D3C-898A-EF6ABC4C4109}" srcId="{4B03F723-8EE9-4E60-A89E-BA76AB3AE0D8}" destId="{9529064F-23EE-4106-84C8-7DEAC67779D1}" srcOrd="0" destOrd="0" parTransId="{270D4B0D-125B-4178-A1FA-8D40C46F9CE8}" sibTransId="{E9FE942F-E177-4C0A-BF57-4C4A5AD215E9}"/>
    <dgm:cxn modelId="{2A899261-3875-4796-9AD5-F657E0A0A5A3}" srcId="{9529064F-23EE-4106-84C8-7DEAC67779D1}" destId="{8FA1AA96-DFB1-4F5E-8F77-3CD389F82DBA}" srcOrd="0" destOrd="0" parTransId="{0B5D173D-C62F-478B-A774-BCE8BFD504D5}" sibTransId="{62B1CE52-9557-4527-9F4C-36CF48003153}"/>
    <dgm:cxn modelId="{FF62EE80-7D0C-4A9C-847D-F00BEEB123B6}" srcId="{B3996EBA-359B-4149-BCA2-ADEEC4758E98}" destId="{CC8E75E6-DCAA-43D0-8460-1089C7C1D0E5}" srcOrd="0" destOrd="0" parTransId="{4243E725-A1DF-4C04-9C87-7BD51B9D7C7F}" sibTransId="{43F2655F-9F03-4875-8E25-E64370ADB792}"/>
    <dgm:cxn modelId="{7B501E5E-C0CB-455A-B06B-381F1D256806}" type="presOf" srcId="{B3996EBA-359B-4149-BCA2-ADEEC4758E98}" destId="{BCF59818-22F6-4B82-A26A-C836C7A0A1A9}" srcOrd="0" destOrd="0" presId="urn:microsoft.com/office/officeart/2005/8/layout/hierarchy1"/>
    <dgm:cxn modelId="{E972A50F-4F02-4536-B105-8DD0FA51F4E4}" srcId="{9529064F-23EE-4106-84C8-7DEAC67779D1}" destId="{B3996EBA-359B-4149-BCA2-ADEEC4758E98}" srcOrd="1" destOrd="0" parTransId="{EAA4D6B4-A910-418B-9CB6-11F3FCB88436}" sibTransId="{0DE20F21-FD70-4954-A1D5-48543E0661DA}"/>
    <dgm:cxn modelId="{D24A2316-D5B1-4833-A54E-ED5F510C0F7B}" type="presOf" srcId="{4243E725-A1DF-4C04-9C87-7BD51B9D7C7F}" destId="{42D1F821-ACD9-4856-87A4-AC807FAB415A}" srcOrd="0" destOrd="0" presId="urn:microsoft.com/office/officeart/2005/8/layout/hierarchy1"/>
    <dgm:cxn modelId="{256AC72E-4381-46E4-98B3-83BC7240C118}" type="presOf" srcId="{8FA1AA96-DFB1-4F5E-8F77-3CD389F82DBA}" destId="{2246F4EE-9131-4434-9489-A1CEFAF2F509}" srcOrd="0" destOrd="0" presId="urn:microsoft.com/office/officeart/2005/8/layout/hierarchy1"/>
    <dgm:cxn modelId="{2D758B92-C510-4FC8-9656-9D3680EC9B75}" srcId="{B3996EBA-359B-4149-BCA2-ADEEC4758E98}" destId="{8E878733-2F1B-40D2-A949-A89D8B6547D1}" srcOrd="1" destOrd="0" parTransId="{8123F400-E424-487F-AAC2-3E172AEB1332}" sibTransId="{BDC2BBBD-21FB-4DD3-9137-3313DFA74849}"/>
    <dgm:cxn modelId="{0BD5B0EC-257D-4A62-BDD3-88B03E2600C7}" type="presOf" srcId="{64405DC0-B29C-4E2B-ABFF-484690F9E786}" destId="{47828691-AF0C-4D84-AB36-6333BD3832DF}" srcOrd="0" destOrd="0" presId="urn:microsoft.com/office/officeart/2005/8/layout/hierarchy1"/>
    <dgm:cxn modelId="{2F7F828B-C203-4136-8AAA-F092FF63663E}" srcId="{9529064F-23EE-4106-84C8-7DEAC67779D1}" destId="{FECF3CD6-9B6D-493E-8C85-F98A3B4AF61B}" srcOrd="2" destOrd="0" parTransId="{1A002B17-DC2B-43FD-A731-48FCE06D1A03}" sibTransId="{8C29BE5E-8897-4F06-95C4-7DBE2B9511F3}"/>
    <dgm:cxn modelId="{B2ED1DBC-1124-4699-ADCB-8E47861AE8F9}" type="presOf" srcId="{4B03F723-8EE9-4E60-A89E-BA76AB3AE0D8}" destId="{149A9A51-1854-4A6C-AA4E-4DD8566D7178}" srcOrd="0" destOrd="0" presId="urn:microsoft.com/office/officeart/2005/8/layout/hierarchy1"/>
    <dgm:cxn modelId="{74F2F0DA-E0E1-456A-9A43-1092DD0280A0}" type="presOf" srcId="{0B5D173D-C62F-478B-A774-BCE8BFD504D5}" destId="{F1625118-1431-49E9-AD17-85C31F71A815}" srcOrd="0" destOrd="0" presId="urn:microsoft.com/office/officeart/2005/8/layout/hierarchy1"/>
    <dgm:cxn modelId="{D454B321-53E3-4DF0-8DAC-E9CE9F9AC6FF}" srcId="{9529064F-23EE-4106-84C8-7DEAC67779D1}" destId="{CEE86E1D-FF79-4A09-899D-65B8939F685B}" srcOrd="3" destOrd="0" parTransId="{52291285-715C-4E51-BB09-E4D863D8184B}" sibTransId="{133187AB-B0FB-40DD-87A1-1AA09FA380C0}"/>
    <dgm:cxn modelId="{B172CC22-30AF-471C-B084-43A82DEA230A}" type="presOf" srcId="{F7023BED-D41C-4EB2-BAEA-413E16D66B72}" destId="{00A536C2-9DE9-4C3F-A74A-71BB8F6B23F0}" srcOrd="0" destOrd="0" presId="urn:microsoft.com/office/officeart/2005/8/layout/hierarchy1"/>
    <dgm:cxn modelId="{FA858F79-41F2-4DC8-BDC6-18C588F25D6C}" type="presOf" srcId="{1A002B17-DC2B-43FD-A731-48FCE06D1A03}" destId="{CB817E8E-73D9-446F-BB7D-D3D7FDEA7FE9}" srcOrd="0" destOrd="0" presId="urn:microsoft.com/office/officeart/2005/8/layout/hierarchy1"/>
    <dgm:cxn modelId="{44D0558D-03E3-49B1-AB94-81C0E2DED652}" type="presOf" srcId="{FECF3CD6-9B6D-493E-8C85-F98A3B4AF61B}" destId="{3E9BF94D-F9AF-4328-9875-46620FD91815}" srcOrd="0" destOrd="0" presId="urn:microsoft.com/office/officeart/2005/8/layout/hierarchy1"/>
    <dgm:cxn modelId="{03A80C82-576A-424D-BF2F-362F7FF6B174}" type="presOf" srcId="{8E878733-2F1B-40D2-A949-A89D8B6547D1}" destId="{1E1434F9-4467-49F1-B9E4-35CC7CC92A81}" srcOrd="0" destOrd="0" presId="urn:microsoft.com/office/officeart/2005/8/layout/hierarchy1"/>
    <dgm:cxn modelId="{2903E2C8-D085-441C-9F6C-58CA4A217971}" type="presOf" srcId="{EAA4D6B4-A910-418B-9CB6-11F3FCB88436}" destId="{08D24B1A-BE06-4202-B62F-2C1D75310DEC}" srcOrd="0" destOrd="0" presId="urn:microsoft.com/office/officeart/2005/8/layout/hierarchy1"/>
    <dgm:cxn modelId="{5D475AC5-C891-451C-BD99-AEA63DEEC1FA}" type="presOf" srcId="{CEE86E1D-FF79-4A09-899D-65B8939F685B}" destId="{682154CC-C0E3-4D55-8954-E00A7FE87B99}" srcOrd="0" destOrd="0" presId="urn:microsoft.com/office/officeart/2005/8/layout/hierarchy1"/>
    <dgm:cxn modelId="{8D965C65-CE53-4739-A065-B091E1E67607}" type="presOf" srcId="{9529064F-23EE-4106-84C8-7DEAC67779D1}" destId="{268BF976-3461-42B4-8681-F9FB59300626}" srcOrd="0" destOrd="0" presId="urn:microsoft.com/office/officeart/2005/8/layout/hierarchy1"/>
    <dgm:cxn modelId="{AEFE8692-E872-4CF7-9B66-0E7400C1E8BC}" srcId="{FECF3CD6-9B6D-493E-8C85-F98A3B4AF61B}" destId="{F7023BED-D41C-4EB2-BAEA-413E16D66B72}" srcOrd="0" destOrd="0" parTransId="{64405DC0-B29C-4E2B-ABFF-484690F9E786}" sibTransId="{329E4312-4107-4C70-91BC-EBCEBA86B71F}"/>
    <dgm:cxn modelId="{F479B7D7-5087-4D5A-809E-14953C67E3B4}" type="presOf" srcId="{8123F400-E424-487F-AAC2-3E172AEB1332}" destId="{8B07B468-3413-484C-AD28-71DDC7CAAB39}" srcOrd="0" destOrd="0" presId="urn:microsoft.com/office/officeart/2005/8/layout/hierarchy1"/>
    <dgm:cxn modelId="{19A69892-1915-420B-9025-4850FBF898AC}" type="presParOf" srcId="{149A9A51-1854-4A6C-AA4E-4DD8566D7178}" destId="{D7CD3262-49F9-4A41-BEC4-2DAD2158C37E}" srcOrd="0" destOrd="0" presId="urn:microsoft.com/office/officeart/2005/8/layout/hierarchy1"/>
    <dgm:cxn modelId="{49DA56B6-177C-4061-BE3E-DF3AA601D22A}" type="presParOf" srcId="{D7CD3262-49F9-4A41-BEC4-2DAD2158C37E}" destId="{B8724F94-856B-464A-989F-5B3B18985655}" srcOrd="0" destOrd="0" presId="urn:microsoft.com/office/officeart/2005/8/layout/hierarchy1"/>
    <dgm:cxn modelId="{70F2FC19-1B9D-4173-8A4F-5F185C3FB397}" type="presParOf" srcId="{B8724F94-856B-464A-989F-5B3B18985655}" destId="{61D987C3-934B-48A3-8BB8-7C8F3AE89F3B}" srcOrd="0" destOrd="0" presId="urn:microsoft.com/office/officeart/2005/8/layout/hierarchy1"/>
    <dgm:cxn modelId="{6477347B-A9D3-4CF6-A749-3596F196468B}" type="presParOf" srcId="{B8724F94-856B-464A-989F-5B3B18985655}" destId="{268BF976-3461-42B4-8681-F9FB59300626}" srcOrd="1" destOrd="0" presId="urn:microsoft.com/office/officeart/2005/8/layout/hierarchy1"/>
    <dgm:cxn modelId="{DEE325C5-5D83-489C-8F91-BF922C6D6A7F}" type="presParOf" srcId="{D7CD3262-49F9-4A41-BEC4-2DAD2158C37E}" destId="{7682DD07-1689-4237-9CD5-FC150FEA6515}" srcOrd="1" destOrd="0" presId="urn:microsoft.com/office/officeart/2005/8/layout/hierarchy1"/>
    <dgm:cxn modelId="{F039BBD3-6799-462A-B83D-C452B3C3C05B}" type="presParOf" srcId="{7682DD07-1689-4237-9CD5-FC150FEA6515}" destId="{F1625118-1431-49E9-AD17-85C31F71A815}" srcOrd="0" destOrd="0" presId="urn:microsoft.com/office/officeart/2005/8/layout/hierarchy1"/>
    <dgm:cxn modelId="{AF91BEB9-C864-467C-8D69-594DD0EDE82D}" type="presParOf" srcId="{7682DD07-1689-4237-9CD5-FC150FEA6515}" destId="{3520E662-8D3A-439C-8882-E60887FE29B2}" srcOrd="1" destOrd="0" presId="urn:microsoft.com/office/officeart/2005/8/layout/hierarchy1"/>
    <dgm:cxn modelId="{D2B9B8AB-0E6C-4303-8C33-7C9C8BB19E6F}" type="presParOf" srcId="{3520E662-8D3A-439C-8882-E60887FE29B2}" destId="{ACFC961D-7E52-42C5-9897-290328CA4C5C}" srcOrd="0" destOrd="0" presId="urn:microsoft.com/office/officeart/2005/8/layout/hierarchy1"/>
    <dgm:cxn modelId="{12D13646-1128-4D3B-9FC7-E639148C84E6}" type="presParOf" srcId="{ACFC961D-7E52-42C5-9897-290328CA4C5C}" destId="{3F9EF060-C007-47B9-AB0F-62E0212D1279}" srcOrd="0" destOrd="0" presId="urn:microsoft.com/office/officeart/2005/8/layout/hierarchy1"/>
    <dgm:cxn modelId="{BFFDACA7-CFD5-4BE7-BF60-47C44D744861}" type="presParOf" srcId="{ACFC961D-7E52-42C5-9897-290328CA4C5C}" destId="{2246F4EE-9131-4434-9489-A1CEFAF2F509}" srcOrd="1" destOrd="0" presId="urn:microsoft.com/office/officeart/2005/8/layout/hierarchy1"/>
    <dgm:cxn modelId="{D639923D-2817-45FE-B607-349638D626D2}" type="presParOf" srcId="{3520E662-8D3A-439C-8882-E60887FE29B2}" destId="{6E52ECDE-5FF6-4647-8FE6-B9E623728F66}" srcOrd="1" destOrd="0" presId="urn:microsoft.com/office/officeart/2005/8/layout/hierarchy1"/>
    <dgm:cxn modelId="{F004FCB0-A679-4225-AA2D-8E4008C35AD3}" type="presParOf" srcId="{7682DD07-1689-4237-9CD5-FC150FEA6515}" destId="{08D24B1A-BE06-4202-B62F-2C1D75310DEC}" srcOrd="2" destOrd="0" presId="urn:microsoft.com/office/officeart/2005/8/layout/hierarchy1"/>
    <dgm:cxn modelId="{F2EC6325-773F-468F-9376-91B292DE72A1}" type="presParOf" srcId="{7682DD07-1689-4237-9CD5-FC150FEA6515}" destId="{4EC956D5-7EAE-48AA-9A2B-E4B5574504EF}" srcOrd="3" destOrd="0" presId="urn:microsoft.com/office/officeart/2005/8/layout/hierarchy1"/>
    <dgm:cxn modelId="{8FCD25CC-99D2-4019-A779-B578E27A1A54}" type="presParOf" srcId="{4EC956D5-7EAE-48AA-9A2B-E4B5574504EF}" destId="{1EA98C69-6974-4BCD-80F1-87D41C26A317}" srcOrd="0" destOrd="0" presId="urn:microsoft.com/office/officeart/2005/8/layout/hierarchy1"/>
    <dgm:cxn modelId="{FC620D37-3C8C-4693-8A70-DA653C6832C6}" type="presParOf" srcId="{1EA98C69-6974-4BCD-80F1-87D41C26A317}" destId="{7AF2AF6D-CBD6-4B20-9DF8-77A5DC6A434D}" srcOrd="0" destOrd="0" presId="urn:microsoft.com/office/officeart/2005/8/layout/hierarchy1"/>
    <dgm:cxn modelId="{54183FFA-F928-4F52-A263-B37C2E362E6F}" type="presParOf" srcId="{1EA98C69-6974-4BCD-80F1-87D41C26A317}" destId="{BCF59818-22F6-4B82-A26A-C836C7A0A1A9}" srcOrd="1" destOrd="0" presId="urn:microsoft.com/office/officeart/2005/8/layout/hierarchy1"/>
    <dgm:cxn modelId="{E3130F77-2CEC-41EA-A360-5114F71AD212}" type="presParOf" srcId="{4EC956D5-7EAE-48AA-9A2B-E4B5574504EF}" destId="{EBCDEC9F-688A-491E-9ABC-3DA1783A1239}" srcOrd="1" destOrd="0" presId="urn:microsoft.com/office/officeart/2005/8/layout/hierarchy1"/>
    <dgm:cxn modelId="{C421B2B7-C49B-44F5-BF9D-B488CA3A4A7D}" type="presParOf" srcId="{EBCDEC9F-688A-491E-9ABC-3DA1783A1239}" destId="{42D1F821-ACD9-4856-87A4-AC807FAB415A}" srcOrd="0" destOrd="0" presId="urn:microsoft.com/office/officeart/2005/8/layout/hierarchy1"/>
    <dgm:cxn modelId="{4AC8957E-2AE7-4376-9527-C54D3141AE8C}" type="presParOf" srcId="{EBCDEC9F-688A-491E-9ABC-3DA1783A1239}" destId="{C5CCEE6C-D09E-486E-A5DD-E0D1EF4B2DB8}" srcOrd="1" destOrd="0" presId="urn:microsoft.com/office/officeart/2005/8/layout/hierarchy1"/>
    <dgm:cxn modelId="{535FAF58-7F0A-4153-8528-24A913328EB3}" type="presParOf" srcId="{C5CCEE6C-D09E-486E-A5DD-E0D1EF4B2DB8}" destId="{81840FF3-6059-4A3F-932A-107273AE4735}" srcOrd="0" destOrd="0" presId="urn:microsoft.com/office/officeart/2005/8/layout/hierarchy1"/>
    <dgm:cxn modelId="{D426027B-A18A-460A-BF9E-60E65DFD980F}" type="presParOf" srcId="{81840FF3-6059-4A3F-932A-107273AE4735}" destId="{B6907AD7-DBE4-442B-BB82-D308E44F77AB}" srcOrd="0" destOrd="0" presId="urn:microsoft.com/office/officeart/2005/8/layout/hierarchy1"/>
    <dgm:cxn modelId="{9FDF5989-0DB4-41E6-851E-FEF7BBB2AF5F}" type="presParOf" srcId="{81840FF3-6059-4A3F-932A-107273AE4735}" destId="{B21317C7-5A42-4189-9C9B-3819BC97E828}" srcOrd="1" destOrd="0" presId="urn:microsoft.com/office/officeart/2005/8/layout/hierarchy1"/>
    <dgm:cxn modelId="{CDE42CF2-1336-4BE7-8930-39A30DB3CA43}" type="presParOf" srcId="{C5CCEE6C-D09E-486E-A5DD-E0D1EF4B2DB8}" destId="{52C8EAAF-783F-400C-8F44-407D27B8A7A4}" srcOrd="1" destOrd="0" presId="urn:microsoft.com/office/officeart/2005/8/layout/hierarchy1"/>
    <dgm:cxn modelId="{6B95DF54-E6F9-42FF-847E-F4AEE4FABECA}" type="presParOf" srcId="{EBCDEC9F-688A-491E-9ABC-3DA1783A1239}" destId="{8B07B468-3413-484C-AD28-71DDC7CAAB39}" srcOrd="2" destOrd="0" presId="urn:microsoft.com/office/officeart/2005/8/layout/hierarchy1"/>
    <dgm:cxn modelId="{84568E7F-AC3C-498D-A97B-0EF2DF980EFB}" type="presParOf" srcId="{EBCDEC9F-688A-491E-9ABC-3DA1783A1239}" destId="{8DA0B09E-94C8-471E-B708-CB26DC1A6577}" srcOrd="3" destOrd="0" presId="urn:microsoft.com/office/officeart/2005/8/layout/hierarchy1"/>
    <dgm:cxn modelId="{8C352D33-0BAC-49C4-ACF3-F6234372FF20}" type="presParOf" srcId="{8DA0B09E-94C8-471E-B708-CB26DC1A6577}" destId="{54641AE1-6696-4FAC-995E-A7F6DA62702C}" srcOrd="0" destOrd="0" presId="urn:microsoft.com/office/officeart/2005/8/layout/hierarchy1"/>
    <dgm:cxn modelId="{35D6C58B-6978-4F6F-86C0-27C75D5B36C9}" type="presParOf" srcId="{54641AE1-6696-4FAC-995E-A7F6DA62702C}" destId="{B10668B4-6DE4-402E-871D-9A4991464AE4}" srcOrd="0" destOrd="0" presId="urn:microsoft.com/office/officeart/2005/8/layout/hierarchy1"/>
    <dgm:cxn modelId="{DF624DA2-21AC-4974-BC2E-B88F56A758AC}" type="presParOf" srcId="{54641AE1-6696-4FAC-995E-A7F6DA62702C}" destId="{1E1434F9-4467-49F1-B9E4-35CC7CC92A81}" srcOrd="1" destOrd="0" presId="urn:microsoft.com/office/officeart/2005/8/layout/hierarchy1"/>
    <dgm:cxn modelId="{17D80879-822C-4E1F-B1A7-2473E1E7087A}" type="presParOf" srcId="{8DA0B09E-94C8-471E-B708-CB26DC1A6577}" destId="{2115F002-2D20-4D4A-840F-BCCE58C2D54E}" srcOrd="1" destOrd="0" presId="urn:microsoft.com/office/officeart/2005/8/layout/hierarchy1"/>
    <dgm:cxn modelId="{0AE9709F-1C97-4831-9858-B1CF8987AD4E}" type="presParOf" srcId="{7682DD07-1689-4237-9CD5-FC150FEA6515}" destId="{CB817E8E-73D9-446F-BB7D-D3D7FDEA7FE9}" srcOrd="4" destOrd="0" presId="urn:microsoft.com/office/officeart/2005/8/layout/hierarchy1"/>
    <dgm:cxn modelId="{7C90643A-03C8-45C9-B6EF-E7A666BF21BE}" type="presParOf" srcId="{7682DD07-1689-4237-9CD5-FC150FEA6515}" destId="{8F97A9D8-BABA-4268-A252-E9FB781FA394}" srcOrd="5" destOrd="0" presId="urn:microsoft.com/office/officeart/2005/8/layout/hierarchy1"/>
    <dgm:cxn modelId="{5DA1751F-EFFE-47A8-911D-C0FB1A6C40A7}" type="presParOf" srcId="{8F97A9D8-BABA-4268-A252-E9FB781FA394}" destId="{55D94884-1A81-4ABB-B4F4-6E63EED12582}" srcOrd="0" destOrd="0" presId="urn:microsoft.com/office/officeart/2005/8/layout/hierarchy1"/>
    <dgm:cxn modelId="{90FE2F4A-8904-47B2-85F6-E83718554BA0}" type="presParOf" srcId="{55D94884-1A81-4ABB-B4F4-6E63EED12582}" destId="{A36207AE-0B65-4E7D-9FAB-B3587569C64A}" srcOrd="0" destOrd="0" presId="urn:microsoft.com/office/officeart/2005/8/layout/hierarchy1"/>
    <dgm:cxn modelId="{F56153A8-A141-4498-A551-2290DBCAFD9E}" type="presParOf" srcId="{55D94884-1A81-4ABB-B4F4-6E63EED12582}" destId="{3E9BF94D-F9AF-4328-9875-46620FD91815}" srcOrd="1" destOrd="0" presId="urn:microsoft.com/office/officeart/2005/8/layout/hierarchy1"/>
    <dgm:cxn modelId="{0FE55CE5-1929-4E50-B4BE-FBEC25178DAA}" type="presParOf" srcId="{8F97A9D8-BABA-4268-A252-E9FB781FA394}" destId="{1C7F8050-22AA-406A-96A3-54E0F21A5CF7}" srcOrd="1" destOrd="0" presId="urn:microsoft.com/office/officeart/2005/8/layout/hierarchy1"/>
    <dgm:cxn modelId="{FA856BC3-9A68-4411-BA84-EF1E48C843C6}" type="presParOf" srcId="{1C7F8050-22AA-406A-96A3-54E0F21A5CF7}" destId="{47828691-AF0C-4D84-AB36-6333BD3832DF}" srcOrd="0" destOrd="0" presId="urn:microsoft.com/office/officeart/2005/8/layout/hierarchy1"/>
    <dgm:cxn modelId="{59DCB2C0-CC7D-437C-AE89-DF5A139F8F7F}" type="presParOf" srcId="{1C7F8050-22AA-406A-96A3-54E0F21A5CF7}" destId="{BC917C3B-D02E-4336-82D1-FAD30F6FADA3}" srcOrd="1" destOrd="0" presId="urn:microsoft.com/office/officeart/2005/8/layout/hierarchy1"/>
    <dgm:cxn modelId="{5652E7B7-CD9A-46AF-A819-971F348AFA43}" type="presParOf" srcId="{BC917C3B-D02E-4336-82D1-FAD30F6FADA3}" destId="{FA478BAA-9A50-4D99-BB92-3BFF988FCF90}" srcOrd="0" destOrd="0" presId="urn:microsoft.com/office/officeart/2005/8/layout/hierarchy1"/>
    <dgm:cxn modelId="{43BD0ED1-C321-4475-A90B-341FDED1C435}" type="presParOf" srcId="{FA478BAA-9A50-4D99-BB92-3BFF988FCF90}" destId="{E23142D7-7E9C-4752-B34B-9B6AB4697AAC}" srcOrd="0" destOrd="0" presId="urn:microsoft.com/office/officeart/2005/8/layout/hierarchy1"/>
    <dgm:cxn modelId="{429E9922-FAD9-4282-B1B2-A4F8F7351336}" type="presParOf" srcId="{FA478BAA-9A50-4D99-BB92-3BFF988FCF90}" destId="{00A536C2-9DE9-4C3F-A74A-71BB8F6B23F0}" srcOrd="1" destOrd="0" presId="urn:microsoft.com/office/officeart/2005/8/layout/hierarchy1"/>
    <dgm:cxn modelId="{235945FD-FB42-4EE9-84CD-60C594009BFF}" type="presParOf" srcId="{BC917C3B-D02E-4336-82D1-FAD30F6FADA3}" destId="{B8F3C12B-FBA8-4696-BF0E-B8A257581BCC}" srcOrd="1" destOrd="0" presId="urn:microsoft.com/office/officeart/2005/8/layout/hierarchy1"/>
    <dgm:cxn modelId="{625F760A-AA68-4E16-BD57-355D047CACD0}" type="presParOf" srcId="{7682DD07-1689-4237-9CD5-FC150FEA6515}" destId="{11475755-5042-4230-8C59-5A080DBFFC9D}" srcOrd="6" destOrd="0" presId="urn:microsoft.com/office/officeart/2005/8/layout/hierarchy1"/>
    <dgm:cxn modelId="{192F3E06-D163-4E8C-A0A9-BC82CB1DE2BE}" type="presParOf" srcId="{7682DD07-1689-4237-9CD5-FC150FEA6515}" destId="{902EE8A5-7090-4527-8025-3BE4C0F2255F}" srcOrd="7" destOrd="0" presId="urn:microsoft.com/office/officeart/2005/8/layout/hierarchy1"/>
    <dgm:cxn modelId="{749F12B5-A645-4707-BF22-7675F294F2B2}" type="presParOf" srcId="{902EE8A5-7090-4527-8025-3BE4C0F2255F}" destId="{BE456C28-63AB-40B1-8158-7AD2784345C2}" srcOrd="0" destOrd="0" presId="urn:microsoft.com/office/officeart/2005/8/layout/hierarchy1"/>
    <dgm:cxn modelId="{1122F9D5-5301-4BC4-B289-72D2F4BAF530}" type="presParOf" srcId="{BE456C28-63AB-40B1-8158-7AD2784345C2}" destId="{CF35C99B-1F68-40B7-85A2-47C4AE262505}" srcOrd="0" destOrd="0" presId="urn:microsoft.com/office/officeart/2005/8/layout/hierarchy1"/>
    <dgm:cxn modelId="{99960A64-5C85-472F-8377-0179BF01074D}" type="presParOf" srcId="{BE456C28-63AB-40B1-8158-7AD2784345C2}" destId="{682154CC-C0E3-4D55-8954-E00A7FE87B99}" srcOrd="1" destOrd="0" presId="urn:microsoft.com/office/officeart/2005/8/layout/hierarchy1"/>
    <dgm:cxn modelId="{BA3BCA07-2B4A-4F91-8BCA-CA34124B4236}" type="presParOf" srcId="{902EE8A5-7090-4527-8025-3BE4C0F2255F}" destId="{249329C8-BD8F-40D9-B956-E2C6F18C9E4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75755-5042-4230-8C59-5A080DBFFC9D}">
      <dsp:nvSpPr>
        <dsp:cNvPr id="0" name=""/>
        <dsp:cNvSpPr/>
      </dsp:nvSpPr>
      <dsp:spPr>
        <a:xfrm>
          <a:off x="3404987" y="1328738"/>
          <a:ext cx="2758043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2758043" y="255566"/>
              </a:lnTo>
              <a:lnTo>
                <a:pt x="2758043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28691-AF0C-4D84-AB36-6333BD3832DF}">
      <dsp:nvSpPr>
        <dsp:cNvPr id="0" name=""/>
        <dsp:cNvSpPr/>
      </dsp:nvSpPr>
      <dsp:spPr>
        <a:xfrm>
          <a:off x="4541286" y="2522577"/>
          <a:ext cx="91440" cy="375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17E8E-73D9-446F-BB7D-D3D7FDEA7FE9}">
      <dsp:nvSpPr>
        <dsp:cNvPr id="0" name=""/>
        <dsp:cNvSpPr/>
      </dsp:nvSpPr>
      <dsp:spPr>
        <a:xfrm>
          <a:off x="3404987" y="1328738"/>
          <a:ext cx="1182018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1182018" y="255566"/>
              </a:lnTo>
              <a:lnTo>
                <a:pt x="1182018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B468-3413-484C-AD28-71DDC7CAAB39}">
      <dsp:nvSpPr>
        <dsp:cNvPr id="0" name=""/>
        <dsp:cNvSpPr/>
      </dsp:nvSpPr>
      <dsp:spPr>
        <a:xfrm>
          <a:off x="2222968" y="2522577"/>
          <a:ext cx="788012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788012" y="255566"/>
              </a:lnTo>
              <a:lnTo>
                <a:pt x="788012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1F821-ACD9-4856-87A4-AC807FAB415A}">
      <dsp:nvSpPr>
        <dsp:cNvPr id="0" name=""/>
        <dsp:cNvSpPr/>
      </dsp:nvSpPr>
      <dsp:spPr>
        <a:xfrm>
          <a:off x="1434956" y="2522577"/>
          <a:ext cx="788012" cy="375022"/>
        </a:xfrm>
        <a:custGeom>
          <a:avLst/>
          <a:gdLst/>
          <a:ahLst/>
          <a:cxnLst/>
          <a:rect l="0" t="0" r="0" b="0"/>
          <a:pathLst>
            <a:path>
              <a:moveTo>
                <a:pt x="788012" y="0"/>
              </a:moveTo>
              <a:lnTo>
                <a:pt x="788012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24B1A-BE06-4202-B62F-2C1D75310DEC}">
      <dsp:nvSpPr>
        <dsp:cNvPr id="0" name=""/>
        <dsp:cNvSpPr/>
      </dsp:nvSpPr>
      <dsp:spPr>
        <a:xfrm>
          <a:off x="2222968" y="1328738"/>
          <a:ext cx="1182018" cy="375022"/>
        </a:xfrm>
        <a:custGeom>
          <a:avLst/>
          <a:gdLst/>
          <a:ahLst/>
          <a:cxnLst/>
          <a:rect l="0" t="0" r="0" b="0"/>
          <a:pathLst>
            <a:path>
              <a:moveTo>
                <a:pt x="1182018" y="0"/>
              </a:moveTo>
              <a:lnTo>
                <a:pt x="1182018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25118-1431-49E9-AD17-85C31F71A815}">
      <dsp:nvSpPr>
        <dsp:cNvPr id="0" name=""/>
        <dsp:cNvSpPr/>
      </dsp:nvSpPr>
      <dsp:spPr>
        <a:xfrm>
          <a:off x="646944" y="1328738"/>
          <a:ext cx="2758043" cy="375022"/>
        </a:xfrm>
        <a:custGeom>
          <a:avLst/>
          <a:gdLst/>
          <a:ahLst/>
          <a:cxnLst/>
          <a:rect l="0" t="0" r="0" b="0"/>
          <a:pathLst>
            <a:path>
              <a:moveTo>
                <a:pt x="2758043" y="0"/>
              </a:moveTo>
              <a:lnTo>
                <a:pt x="2758043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987C3-934B-48A3-8BB8-7C8F3AE89F3B}">
      <dsp:nvSpPr>
        <dsp:cNvPr id="0" name=""/>
        <dsp:cNvSpPr/>
      </dsp:nvSpPr>
      <dsp:spPr>
        <a:xfrm>
          <a:off x="2760250" y="509922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BF976-3461-42B4-8681-F9FB59300626}">
      <dsp:nvSpPr>
        <dsp:cNvPr id="0" name=""/>
        <dsp:cNvSpPr/>
      </dsp:nvSpPr>
      <dsp:spPr>
        <a:xfrm>
          <a:off x="2903525" y="646033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</a:p>
      </dsp:txBody>
      <dsp:txXfrm>
        <a:off x="2927507" y="670015"/>
        <a:ext cx="1241510" cy="770852"/>
      </dsp:txXfrm>
    </dsp:sp>
    <dsp:sp modelId="{3F9EF060-C007-47B9-AB0F-62E0212D1279}">
      <dsp:nvSpPr>
        <dsp:cNvPr id="0" name=""/>
        <dsp:cNvSpPr/>
      </dsp:nvSpPr>
      <dsp:spPr>
        <a:xfrm>
          <a:off x="2206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6F4EE-9131-4434-9489-A1CEFAF2F509}">
      <dsp:nvSpPr>
        <dsp:cNvPr id="0" name=""/>
        <dsp:cNvSpPr/>
      </dsp:nvSpPr>
      <dsp:spPr>
        <a:xfrm>
          <a:off x="145481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169463" y="1863854"/>
        <a:ext cx="1241510" cy="770852"/>
      </dsp:txXfrm>
    </dsp:sp>
    <dsp:sp modelId="{7AF2AF6D-CBD6-4B20-9DF8-77A5DC6A434D}">
      <dsp:nvSpPr>
        <dsp:cNvPr id="0" name=""/>
        <dsp:cNvSpPr/>
      </dsp:nvSpPr>
      <dsp:spPr>
        <a:xfrm>
          <a:off x="1578231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F59818-22F6-4B82-A26A-C836C7A0A1A9}">
      <dsp:nvSpPr>
        <dsp:cNvPr id="0" name=""/>
        <dsp:cNvSpPr/>
      </dsp:nvSpPr>
      <dsp:spPr>
        <a:xfrm>
          <a:off x="1721506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1745488" y="1863854"/>
        <a:ext cx="1241510" cy="770852"/>
      </dsp:txXfrm>
    </dsp:sp>
    <dsp:sp modelId="{B6907AD7-DBE4-442B-BB82-D308E44F77AB}">
      <dsp:nvSpPr>
        <dsp:cNvPr id="0" name=""/>
        <dsp:cNvSpPr/>
      </dsp:nvSpPr>
      <dsp:spPr>
        <a:xfrm>
          <a:off x="790219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317C7-5A42-4189-9C9B-3819BC97E828}">
      <dsp:nvSpPr>
        <dsp:cNvPr id="0" name=""/>
        <dsp:cNvSpPr/>
      </dsp:nvSpPr>
      <dsp:spPr>
        <a:xfrm>
          <a:off x="933494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957476" y="3057693"/>
        <a:ext cx="1241510" cy="770852"/>
      </dsp:txXfrm>
    </dsp:sp>
    <dsp:sp modelId="{B10668B4-6DE4-402E-871D-9A4991464AE4}">
      <dsp:nvSpPr>
        <dsp:cNvPr id="0" name=""/>
        <dsp:cNvSpPr/>
      </dsp:nvSpPr>
      <dsp:spPr>
        <a:xfrm>
          <a:off x="2366243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434F9-4467-49F1-B9E4-35CC7CC92A81}">
      <dsp:nvSpPr>
        <dsp:cNvPr id="0" name=""/>
        <dsp:cNvSpPr/>
      </dsp:nvSpPr>
      <dsp:spPr>
        <a:xfrm>
          <a:off x="2509518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2533500" y="3057693"/>
        <a:ext cx="1241510" cy="770852"/>
      </dsp:txXfrm>
    </dsp:sp>
    <dsp:sp modelId="{A36207AE-0B65-4E7D-9FAB-B3587569C64A}">
      <dsp:nvSpPr>
        <dsp:cNvPr id="0" name=""/>
        <dsp:cNvSpPr/>
      </dsp:nvSpPr>
      <dsp:spPr>
        <a:xfrm>
          <a:off x="3942268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9BF94D-F9AF-4328-9875-46620FD91815}">
      <dsp:nvSpPr>
        <dsp:cNvPr id="0" name=""/>
        <dsp:cNvSpPr/>
      </dsp:nvSpPr>
      <dsp:spPr>
        <a:xfrm>
          <a:off x="4085543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4109525" y="1863854"/>
        <a:ext cx="1241510" cy="770852"/>
      </dsp:txXfrm>
    </dsp:sp>
    <dsp:sp modelId="{E23142D7-7E9C-4752-B34B-9B6AB4697AAC}">
      <dsp:nvSpPr>
        <dsp:cNvPr id="0" name=""/>
        <dsp:cNvSpPr/>
      </dsp:nvSpPr>
      <dsp:spPr>
        <a:xfrm>
          <a:off x="3942268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A536C2-9DE9-4C3F-A74A-71BB8F6B23F0}">
      <dsp:nvSpPr>
        <dsp:cNvPr id="0" name=""/>
        <dsp:cNvSpPr/>
      </dsp:nvSpPr>
      <dsp:spPr>
        <a:xfrm>
          <a:off x="4085543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4109525" y="3057693"/>
        <a:ext cx="1241510" cy="770852"/>
      </dsp:txXfrm>
    </dsp:sp>
    <dsp:sp modelId="{CF35C99B-1F68-40B7-85A2-47C4AE262505}">
      <dsp:nvSpPr>
        <dsp:cNvPr id="0" name=""/>
        <dsp:cNvSpPr/>
      </dsp:nvSpPr>
      <dsp:spPr>
        <a:xfrm>
          <a:off x="5518293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2154CC-C0E3-4D55-8954-E00A7FE87B99}">
      <dsp:nvSpPr>
        <dsp:cNvPr id="0" name=""/>
        <dsp:cNvSpPr/>
      </dsp:nvSpPr>
      <dsp:spPr>
        <a:xfrm>
          <a:off x="5661568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5685550" y="1863854"/>
        <a:ext cx="1241510" cy="770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83C31-746B-4C9E-9EF9-BD372565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39</Pages>
  <Words>5308</Words>
  <Characters>29197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Andrade Gorigoitía</dc:creator>
  <cp:lastModifiedBy>Vanessa Duarte</cp:lastModifiedBy>
  <cp:revision>8</cp:revision>
  <cp:lastPrinted>2016-02-04T12:45:00Z</cp:lastPrinted>
  <dcterms:created xsi:type="dcterms:W3CDTF">2016-02-09T19:39:00Z</dcterms:created>
  <dcterms:modified xsi:type="dcterms:W3CDTF">2016-03-15T11:49:00Z</dcterms:modified>
</cp:coreProperties>
</file>